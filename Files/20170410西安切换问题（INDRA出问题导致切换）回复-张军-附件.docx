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230B741" w14:textId="77777777" w:rsidR="008B2739" w:rsidRDefault="008B2739" w:rsidP="00C81AA1">
      <w:pPr>
        <w:spacing w:line="360" w:lineRule="auto"/>
        <w:jc w:val="center"/>
        <w:rPr>
          <w:b/>
          <w:sz w:val="30"/>
          <w:szCs w:val="30"/>
        </w:rPr>
      </w:pPr>
      <w:r w:rsidRPr="008B2739">
        <w:rPr>
          <w:rFonts w:hint="eastAsia"/>
          <w:b/>
          <w:sz w:val="30"/>
          <w:szCs w:val="30"/>
        </w:rPr>
        <w:t>西安</w:t>
      </w:r>
      <w:r w:rsidRPr="008B2739">
        <w:rPr>
          <w:rFonts w:hint="eastAsia"/>
          <w:b/>
          <w:sz w:val="30"/>
          <w:szCs w:val="30"/>
        </w:rPr>
        <w:t>4</w:t>
      </w:r>
      <w:r w:rsidRPr="008B2739">
        <w:rPr>
          <w:rFonts w:hint="eastAsia"/>
          <w:b/>
          <w:sz w:val="30"/>
          <w:szCs w:val="30"/>
        </w:rPr>
        <w:t>月</w:t>
      </w:r>
      <w:r w:rsidRPr="008B2739">
        <w:rPr>
          <w:rFonts w:hint="eastAsia"/>
          <w:b/>
          <w:sz w:val="30"/>
          <w:szCs w:val="30"/>
        </w:rPr>
        <w:t>10</w:t>
      </w:r>
      <w:r w:rsidRPr="008B2739">
        <w:rPr>
          <w:rFonts w:hint="eastAsia"/>
          <w:b/>
          <w:sz w:val="30"/>
          <w:szCs w:val="30"/>
        </w:rPr>
        <w:t>日至</w:t>
      </w:r>
      <w:r w:rsidRPr="008B2739">
        <w:rPr>
          <w:rFonts w:hint="eastAsia"/>
          <w:b/>
          <w:sz w:val="30"/>
          <w:szCs w:val="30"/>
        </w:rPr>
        <w:t>11</w:t>
      </w:r>
      <w:r w:rsidRPr="008B2739">
        <w:rPr>
          <w:rFonts w:hint="eastAsia"/>
          <w:b/>
          <w:sz w:val="30"/>
          <w:szCs w:val="30"/>
        </w:rPr>
        <w:t>日目标</w:t>
      </w:r>
      <w:r w:rsidR="00992E75">
        <w:rPr>
          <w:rFonts w:hint="eastAsia"/>
          <w:b/>
          <w:sz w:val="30"/>
          <w:szCs w:val="30"/>
        </w:rPr>
        <w:t>DUPE</w:t>
      </w:r>
      <w:r w:rsidR="00992E75">
        <w:rPr>
          <w:rFonts w:hint="eastAsia"/>
          <w:b/>
          <w:sz w:val="30"/>
          <w:szCs w:val="30"/>
        </w:rPr>
        <w:t>告警</w:t>
      </w:r>
      <w:r w:rsidRPr="008B2739">
        <w:rPr>
          <w:rFonts w:hint="eastAsia"/>
          <w:b/>
          <w:sz w:val="30"/>
          <w:szCs w:val="30"/>
        </w:rPr>
        <w:t>及高度跳变问题分析</w:t>
      </w:r>
    </w:p>
    <w:p w14:paraId="41F30CFC" w14:textId="77777777" w:rsidR="00427D76" w:rsidRPr="00992E75" w:rsidRDefault="00992E75" w:rsidP="00C81AA1">
      <w:pPr>
        <w:spacing w:line="360" w:lineRule="auto"/>
        <w:rPr>
          <w:b/>
          <w:sz w:val="24"/>
        </w:rPr>
      </w:pPr>
      <w:r w:rsidRPr="00992E75">
        <w:rPr>
          <w:rFonts w:hint="eastAsia"/>
          <w:b/>
          <w:sz w:val="24"/>
        </w:rPr>
        <w:t>一、</w:t>
      </w:r>
      <w:r w:rsidR="00283DF1" w:rsidRPr="00992E75">
        <w:rPr>
          <w:rFonts w:hint="eastAsia"/>
          <w:b/>
          <w:sz w:val="24"/>
        </w:rPr>
        <w:t>DUPE</w:t>
      </w:r>
      <w:r w:rsidRPr="00992E75">
        <w:rPr>
          <w:rFonts w:hint="eastAsia"/>
          <w:b/>
          <w:sz w:val="24"/>
        </w:rPr>
        <w:t>告警</w:t>
      </w:r>
    </w:p>
    <w:p w14:paraId="2445E741" w14:textId="77777777" w:rsidR="00427D76" w:rsidRPr="00FE00BD" w:rsidRDefault="00283DF1" w:rsidP="00C81AA1">
      <w:pPr>
        <w:pStyle w:val="HTML"/>
        <w:widowControl/>
        <w:spacing w:line="360" w:lineRule="auto"/>
        <w:rPr>
          <w:b/>
        </w:rPr>
      </w:pPr>
      <w:r w:rsidRPr="00FE00BD">
        <w:rPr>
          <w:rFonts w:hint="eastAsia"/>
          <w:b/>
        </w:rPr>
        <w:t>西安</w:t>
      </w:r>
      <w:r w:rsidRPr="00FE00BD">
        <w:rPr>
          <w:rFonts w:hint="eastAsia"/>
          <w:b/>
        </w:rPr>
        <w:t>DUPE</w:t>
      </w:r>
      <w:r w:rsidRPr="00FE00BD">
        <w:rPr>
          <w:rFonts w:hint="eastAsia"/>
          <w:b/>
        </w:rPr>
        <w:t>重码告警参数配置：</w:t>
      </w:r>
    </w:p>
    <w:p w14:paraId="28C57BEF" w14:textId="77777777" w:rsidR="00427D76" w:rsidRDefault="00283DF1" w:rsidP="00FE00BD">
      <w:pPr>
        <w:pStyle w:val="HTML"/>
        <w:widowControl/>
        <w:spacing w:line="360" w:lineRule="auto"/>
        <w:ind w:firstLineChars="200" w:firstLine="400"/>
        <w:rPr>
          <w:color w:val="000080"/>
        </w:rPr>
      </w:pPr>
      <w:r>
        <w:t>dupeAlarmMaxDist</w:t>
      </w:r>
      <w:r>
        <w:rPr>
          <w:color w:val="000000"/>
        </w:rPr>
        <w:t>=</w:t>
      </w:r>
      <w:r>
        <w:rPr>
          <w:color w:val="000080"/>
        </w:rPr>
        <w:t>100000</w:t>
      </w:r>
      <w:r>
        <w:rPr>
          <w:rFonts w:hint="eastAsia"/>
          <w:color w:val="000080"/>
        </w:rPr>
        <w:t>m</w:t>
      </w:r>
      <w:r>
        <w:rPr>
          <w:color w:val="000000"/>
        </w:rPr>
        <w:t>;</w:t>
      </w:r>
      <w:r>
        <w:t>dupeDist</w:t>
      </w:r>
      <w:r>
        <w:rPr>
          <w:color w:val="000000"/>
        </w:rPr>
        <w:t>=</w:t>
      </w:r>
      <w:r>
        <w:rPr>
          <w:color w:val="000080"/>
        </w:rPr>
        <w:t>20000</w:t>
      </w:r>
      <w:r>
        <w:rPr>
          <w:rFonts w:hint="eastAsia"/>
          <w:color w:val="000080"/>
        </w:rPr>
        <w:t>m</w:t>
      </w:r>
      <w:r>
        <w:rPr>
          <w:color w:val="000000"/>
        </w:rPr>
        <w:t>;</w:t>
      </w:r>
      <w:r>
        <w:t>dupeAngle</w:t>
      </w:r>
      <w:r>
        <w:rPr>
          <w:color w:val="000000"/>
        </w:rPr>
        <w:t>=</w:t>
      </w:r>
      <w:r>
        <w:t>PI</w:t>
      </w:r>
      <w:r>
        <w:rPr>
          <w:color w:val="000000"/>
        </w:rPr>
        <w:t>/</w:t>
      </w:r>
      <w:r>
        <w:rPr>
          <w:color w:val="000080"/>
        </w:rPr>
        <w:t>2</w:t>
      </w:r>
      <w:r>
        <w:rPr>
          <w:rFonts w:hint="eastAsia"/>
          <w:color w:val="000080"/>
        </w:rPr>
        <w:t>（</w:t>
      </w:r>
      <w:r>
        <w:rPr>
          <w:rFonts w:hint="eastAsia"/>
          <w:color w:val="000080"/>
        </w:rPr>
        <w:t>90</w:t>
      </w:r>
      <w:r>
        <w:rPr>
          <w:rFonts w:hint="eastAsia"/>
          <w:color w:val="000080"/>
        </w:rPr>
        <w:t>°）。</w:t>
      </w:r>
    </w:p>
    <w:p w14:paraId="3B305910" w14:textId="77777777" w:rsidR="00A5281E" w:rsidRPr="00A5281E" w:rsidRDefault="00283DF1" w:rsidP="00A5281E">
      <w:pPr>
        <w:pStyle w:val="HTML"/>
        <w:widowControl/>
        <w:spacing w:line="360" w:lineRule="auto"/>
        <w:rPr>
          <w:b/>
        </w:rPr>
      </w:pPr>
      <w:r w:rsidRPr="00A5281E">
        <w:rPr>
          <w:rFonts w:hint="eastAsia"/>
          <w:b/>
        </w:rPr>
        <w:t>告警方式：</w:t>
      </w:r>
    </w:p>
    <w:p w14:paraId="48D5A177" w14:textId="41583F1B" w:rsidR="00427D76" w:rsidRPr="00A5281E" w:rsidRDefault="00283DF1" w:rsidP="00A5281E">
      <w:pPr>
        <w:pStyle w:val="HTML"/>
        <w:widowControl/>
        <w:spacing w:line="360" w:lineRule="auto"/>
        <w:ind w:firstLineChars="200" w:firstLine="400"/>
      </w:pPr>
      <w:r>
        <w:rPr>
          <w:rFonts w:hint="eastAsia"/>
        </w:rPr>
        <w:t>当管制区内有两个目标的二次代码相同时，</w:t>
      </w:r>
      <w:commentRangeStart w:id="0"/>
      <w:ins w:id="1" w:author="张恒" w:date="2017-04-13T15:38:00Z">
        <w:r w:rsidR="00A646E9">
          <w:rPr>
            <w:rFonts w:hint="eastAsia"/>
          </w:rPr>
          <w:t>1</w:t>
        </w:r>
        <w:r w:rsidR="00A646E9">
          <w:rPr>
            <w:rFonts w:hint="eastAsia"/>
          </w:rPr>
          <w:t>、</w:t>
        </w:r>
      </w:ins>
      <w:r>
        <w:rPr>
          <w:rFonts w:hint="eastAsia"/>
        </w:rPr>
        <w:t>如果两个目标的距离大于</w:t>
      </w:r>
      <w:r>
        <w:rPr>
          <w:rFonts w:hint="eastAsia"/>
        </w:rPr>
        <w:t>dupeDist</w:t>
      </w:r>
      <w:r>
        <w:rPr>
          <w:rFonts w:hint="eastAsia"/>
        </w:rPr>
        <w:t>且小于</w:t>
      </w:r>
      <w:r>
        <w:rPr>
          <w:rFonts w:hint="eastAsia"/>
        </w:rPr>
        <w:t>dupeAlarmMaxDist</w:t>
      </w:r>
      <w:r>
        <w:rPr>
          <w:rFonts w:hint="eastAsia"/>
        </w:rPr>
        <w:t>时，同时两个目标的航向差小于</w:t>
      </w:r>
      <w:r>
        <w:rPr>
          <w:rFonts w:hint="eastAsia"/>
        </w:rPr>
        <w:t>dupeAngle</w:t>
      </w:r>
      <w:r>
        <w:rPr>
          <w:rFonts w:hint="eastAsia"/>
        </w:rPr>
        <w:t>时，</w:t>
      </w:r>
      <w:ins w:id="2" w:author="张恒" w:date="2017-04-13T16:08:00Z">
        <w:r w:rsidR="00F42EDC">
          <w:rPr>
            <w:rFonts w:hint="eastAsia"/>
          </w:rPr>
          <w:t>会</w:t>
        </w:r>
      </w:ins>
      <w:r>
        <w:rPr>
          <w:rFonts w:hint="eastAsia"/>
        </w:rPr>
        <w:t>产生</w:t>
      </w:r>
      <w:r>
        <w:rPr>
          <w:rFonts w:hint="eastAsia"/>
        </w:rPr>
        <w:t>DUPE</w:t>
      </w:r>
      <w:r>
        <w:rPr>
          <w:rFonts w:hint="eastAsia"/>
        </w:rPr>
        <w:t>重码告警；</w:t>
      </w:r>
      <w:ins w:id="3" w:author="张恒" w:date="2017-04-13T15:38:00Z">
        <w:r w:rsidR="00A646E9">
          <w:rPr>
            <w:rFonts w:hint="eastAsia"/>
          </w:rPr>
          <w:t>2</w:t>
        </w:r>
        <w:r w:rsidR="00A646E9">
          <w:rPr>
            <w:rFonts w:hint="eastAsia"/>
          </w:rPr>
          <w:t>、</w:t>
        </w:r>
      </w:ins>
      <w:r>
        <w:rPr>
          <w:rFonts w:hint="eastAsia"/>
        </w:rPr>
        <w:t>如果两个目标的距离小于</w:t>
      </w:r>
      <w:r>
        <w:rPr>
          <w:rFonts w:hint="eastAsia"/>
        </w:rPr>
        <w:t>dupeDist</w:t>
      </w:r>
      <w:r>
        <w:rPr>
          <w:rFonts w:hint="eastAsia"/>
        </w:rPr>
        <w:t>时，</w:t>
      </w:r>
      <w:ins w:id="4" w:author="张恒" w:date="2017-04-13T16:08:00Z">
        <w:r w:rsidR="00F42EDC">
          <w:rPr>
            <w:rFonts w:hint="eastAsia"/>
          </w:rPr>
          <w:t>也会</w:t>
        </w:r>
      </w:ins>
      <w:r>
        <w:rPr>
          <w:rFonts w:hint="eastAsia"/>
        </w:rPr>
        <w:t>产生</w:t>
      </w:r>
      <w:r>
        <w:rPr>
          <w:rFonts w:hint="eastAsia"/>
        </w:rPr>
        <w:t>DUPE</w:t>
      </w:r>
      <w:r>
        <w:rPr>
          <w:rFonts w:hint="eastAsia"/>
        </w:rPr>
        <w:t>重码告警。</w:t>
      </w:r>
      <w:commentRangeEnd w:id="0"/>
      <w:r w:rsidR="00A646E9">
        <w:rPr>
          <w:rStyle w:val="a7"/>
          <w:rFonts w:asciiTheme="minorHAnsi" w:hAnsiTheme="minorHAnsi" w:cstheme="minorBidi"/>
          <w:kern w:val="2"/>
        </w:rPr>
        <w:commentReference w:id="0"/>
      </w:r>
    </w:p>
    <w:p w14:paraId="46A0263A" w14:textId="77777777" w:rsidR="00427D76" w:rsidRPr="00FE00BD" w:rsidRDefault="00283DF1" w:rsidP="00C81AA1">
      <w:pPr>
        <w:spacing w:line="360" w:lineRule="auto"/>
        <w:rPr>
          <w:b/>
        </w:rPr>
      </w:pPr>
      <w:r w:rsidRPr="00FE00BD">
        <w:rPr>
          <w:rFonts w:hint="eastAsia"/>
          <w:b/>
        </w:rPr>
        <w:t>1</w:t>
      </w:r>
      <w:r w:rsidRPr="00FE00BD">
        <w:rPr>
          <w:rFonts w:hint="eastAsia"/>
          <w:b/>
        </w:rPr>
        <w:t>、</w:t>
      </w:r>
      <w:r w:rsidRPr="00FE00BD">
        <w:rPr>
          <w:rFonts w:hint="eastAsia"/>
          <w:b/>
        </w:rPr>
        <w:t>19</w:t>
      </w:r>
      <w:r w:rsidRPr="00FE00BD">
        <w:rPr>
          <w:rFonts w:hint="eastAsia"/>
          <w:b/>
        </w:rPr>
        <w:t>：</w:t>
      </w:r>
      <w:r w:rsidRPr="00FE00BD">
        <w:rPr>
          <w:rFonts w:hint="eastAsia"/>
          <w:b/>
        </w:rPr>
        <w:t>40 GCR7671</w:t>
      </w:r>
      <w:r w:rsidRPr="00FE00BD">
        <w:rPr>
          <w:rFonts w:hint="eastAsia"/>
          <w:b/>
        </w:rPr>
        <w:t>和</w:t>
      </w:r>
      <w:r w:rsidRPr="00FE00BD">
        <w:rPr>
          <w:rFonts w:hint="eastAsia"/>
          <w:b/>
        </w:rPr>
        <w:t>A4032</w:t>
      </w:r>
      <w:r w:rsidRPr="00FE00BD">
        <w:rPr>
          <w:rFonts w:hint="eastAsia"/>
          <w:b/>
        </w:rPr>
        <w:t>产生</w:t>
      </w:r>
      <w:r w:rsidRPr="00FE00BD">
        <w:rPr>
          <w:rFonts w:hint="eastAsia"/>
          <w:b/>
        </w:rPr>
        <w:t>DUPE</w:t>
      </w:r>
      <w:r w:rsidRPr="00FE00BD">
        <w:rPr>
          <w:rFonts w:hint="eastAsia"/>
          <w:b/>
        </w:rPr>
        <w:t>重码告警</w:t>
      </w:r>
    </w:p>
    <w:p w14:paraId="08E74A4D" w14:textId="77777777" w:rsidR="00427D76" w:rsidRDefault="00283DF1" w:rsidP="00C81AA1">
      <w:pPr>
        <w:spacing w:line="360" w:lineRule="auto"/>
      </w:pPr>
      <w:r>
        <w:rPr>
          <w:rFonts w:hint="eastAsia"/>
        </w:rPr>
        <w:t xml:space="preserve">   </w:t>
      </w:r>
      <w:r>
        <w:rPr>
          <w:rFonts w:hint="eastAsia"/>
        </w:rPr>
        <w:t>单雷达：</w:t>
      </w:r>
      <w:r>
        <w:rPr>
          <w:rFonts w:hint="eastAsia"/>
        </w:rPr>
        <w:t>radar1</w:t>
      </w:r>
      <w:r>
        <w:rPr>
          <w:rFonts w:hint="eastAsia"/>
        </w:rPr>
        <w:t>（</w:t>
      </w:r>
      <w:r>
        <w:rPr>
          <w:rFonts w:hint="eastAsia"/>
        </w:rPr>
        <w:t>XIYRAY</w:t>
      </w:r>
      <w:r>
        <w:rPr>
          <w:rFonts w:hint="eastAsia"/>
        </w:rPr>
        <w:t>）在</w:t>
      </w:r>
      <w:r>
        <w:rPr>
          <w:rFonts w:hint="eastAsia"/>
        </w:rPr>
        <w:t>19</w:t>
      </w:r>
      <w:r>
        <w:rPr>
          <w:rFonts w:hint="eastAsia"/>
        </w:rPr>
        <w:t>：</w:t>
      </w:r>
      <w:r>
        <w:rPr>
          <w:rFonts w:hint="eastAsia"/>
        </w:rPr>
        <w:t>38</w:t>
      </w:r>
      <w:r>
        <w:rPr>
          <w:rFonts w:hint="eastAsia"/>
        </w:rPr>
        <w:t>：</w:t>
      </w:r>
      <w:r>
        <w:rPr>
          <w:rFonts w:hint="eastAsia"/>
        </w:rPr>
        <w:t>52</w:t>
      </w:r>
      <w:commentRangeStart w:id="5"/>
      <w:r>
        <w:rPr>
          <w:rFonts w:hint="eastAsia"/>
        </w:rPr>
        <w:t>观察到两个二次代码为</w:t>
      </w:r>
      <w:r>
        <w:rPr>
          <w:rFonts w:hint="eastAsia"/>
        </w:rPr>
        <w:t>A4032</w:t>
      </w:r>
      <w:r>
        <w:rPr>
          <w:rFonts w:hint="eastAsia"/>
        </w:rPr>
        <w:t>的目标</w:t>
      </w:r>
      <w:commentRangeEnd w:id="5"/>
      <w:r w:rsidR="00A646E9">
        <w:rPr>
          <w:rStyle w:val="a7"/>
        </w:rPr>
        <w:commentReference w:id="5"/>
      </w:r>
      <w:r>
        <w:rPr>
          <w:rFonts w:hint="eastAsia"/>
        </w:rPr>
        <w:t>，其中一</w:t>
      </w:r>
      <w:commentRangeStart w:id="6"/>
      <w:r>
        <w:rPr>
          <w:rFonts w:hint="eastAsia"/>
        </w:rPr>
        <w:t>个目标与计划</w:t>
      </w:r>
      <w:r>
        <w:rPr>
          <w:rFonts w:hint="eastAsia"/>
        </w:rPr>
        <w:t>GCR7671</w:t>
      </w:r>
      <w:r>
        <w:rPr>
          <w:rFonts w:hint="eastAsia"/>
        </w:rPr>
        <w:t>相关</w:t>
      </w:r>
      <w:commentRangeEnd w:id="6"/>
      <w:r w:rsidR="00A646E9">
        <w:rPr>
          <w:rStyle w:val="a7"/>
        </w:rPr>
        <w:commentReference w:id="6"/>
      </w:r>
      <w:r>
        <w:rPr>
          <w:rFonts w:hint="eastAsia"/>
        </w:rPr>
        <w:t>，</w:t>
      </w:r>
      <w:commentRangeStart w:id="7"/>
      <w:r>
        <w:rPr>
          <w:rFonts w:hint="eastAsia"/>
        </w:rPr>
        <w:t>位置为</w:t>
      </w:r>
      <w:r>
        <w:rPr>
          <w:rFonts w:hint="eastAsia"/>
        </w:rPr>
        <w:t>x=281</w:t>
      </w:r>
      <w:r>
        <w:rPr>
          <w:rFonts w:hint="eastAsia"/>
        </w:rPr>
        <w:t>，</w:t>
      </w:r>
      <w:r>
        <w:rPr>
          <w:rFonts w:hint="eastAsia"/>
        </w:rPr>
        <w:t>y=-2562</w:t>
      </w:r>
      <w:commentRangeEnd w:id="7"/>
      <w:r w:rsidR="00A646E9">
        <w:rPr>
          <w:rStyle w:val="a7"/>
        </w:rPr>
        <w:commentReference w:id="7"/>
      </w:r>
      <w:r>
        <w:rPr>
          <w:rFonts w:hint="eastAsia"/>
        </w:rPr>
        <w:t>，高度为</w:t>
      </w:r>
      <w:r>
        <w:rPr>
          <w:rFonts w:hint="eastAsia"/>
        </w:rPr>
        <w:t>457</w:t>
      </w:r>
      <w:r>
        <w:rPr>
          <w:rFonts w:hint="eastAsia"/>
        </w:rPr>
        <w:t>，航向为</w:t>
      </w:r>
      <w:r>
        <w:rPr>
          <w:rFonts w:hint="eastAsia"/>
        </w:rPr>
        <w:t>51</w:t>
      </w:r>
      <w:r>
        <w:rPr>
          <w:rFonts w:hint="eastAsia"/>
        </w:rPr>
        <w:t>°；在该目标附近</w:t>
      </w:r>
      <w:r>
        <w:rPr>
          <w:rFonts w:hint="eastAsia"/>
        </w:rPr>
        <w:t>3km</w:t>
      </w:r>
      <w:r>
        <w:rPr>
          <w:rFonts w:hint="eastAsia"/>
        </w:rPr>
        <w:t>另一个二次代码为</w:t>
      </w:r>
      <w:r>
        <w:rPr>
          <w:rFonts w:hint="eastAsia"/>
        </w:rPr>
        <w:t>A4032</w:t>
      </w:r>
      <w:r>
        <w:rPr>
          <w:rFonts w:hint="eastAsia"/>
        </w:rPr>
        <w:t>的目标，</w:t>
      </w:r>
      <w:commentRangeStart w:id="8"/>
      <w:r>
        <w:rPr>
          <w:rFonts w:hint="eastAsia"/>
        </w:rPr>
        <w:t>其位置为</w:t>
      </w:r>
      <w:r>
        <w:rPr>
          <w:rFonts w:hint="eastAsia"/>
        </w:rPr>
        <w:t>x=-1596</w:t>
      </w:r>
      <w:r>
        <w:rPr>
          <w:rFonts w:hint="eastAsia"/>
        </w:rPr>
        <w:t>，</w:t>
      </w:r>
      <w:r>
        <w:rPr>
          <w:rFonts w:hint="eastAsia"/>
        </w:rPr>
        <w:t>y=-2562</w:t>
      </w:r>
      <w:r>
        <w:rPr>
          <w:rFonts w:hint="eastAsia"/>
        </w:rPr>
        <w:t>，</w:t>
      </w:r>
      <w:commentRangeEnd w:id="8"/>
      <w:r w:rsidR="00A646E9">
        <w:rPr>
          <w:rStyle w:val="a7"/>
        </w:rPr>
        <w:commentReference w:id="8"/>
      </w:r>
      <w:r>
        <w:rPr>
          <w:rFonts w:hint="eastAsia"/>
        </w:rPr>
        <w:t>高度为</w:t>
      </w:r>
      <w:r>
        <w:rPr>
          <w:rFonts w:hint="eastAsia"/>
        </w:rPr>
        <w:t>457</w:t>
      </w:r>
      <w:r>
        <w:rPr>
          <w:rFonts w:hint="eastAsia"/>
        </w:rPr>
        <w:t>，航向为</w:t>
      </w:r>
      <w:r>
        <w:rPr>
          <w:rFonts w:hint="eastAsia"/>
        </w:rPr>
        <w:t>301</w:t>
      </w:r>
      <w:r>
        <w:rPr>
          <w:rFonts w:hint="eastAsia"/>
        </w:rPr>
        <w:t>°，</w:t>
      </w:r>
      <w:commentRangeStart w:id="9"/>
      <w:r>
        <w:rPr>
          <w:rFonts w:hint="eastAsia"/>
        </w:rPr>
        <w:t>该目标持续</w:t>
      </w:r>
      <w:r>
        <w:rPr>
          <w:rFonts w:hint="eastAsia"/>
        </w:rPr>
        <w:t>4</w:t>
      </w:r>
      <w:r>
        <w:rPr>
          <w:rFonts w:hint="eastAsia"/>
        </w:rPr>
        <w:t>个周期后消失。</w:t>
      </w:r>
      <w:commentRangeEnd w:id="9"/>
      <w:r w:rsidR="00A646E9">
        <w:rPr>
          <w:rStyle w:val="a7"/>
        </w:rPr>
        <w:commentReference w:id="9"/>
      </w:r>
    </w:p>
    <w:p w14:paraId="2C1A2D89" w14:textId="77777777" w:rsidR="00427D76" w:rsidRDefault="00283DF1" w:rsidP="00C81AA1">
      <w:pPr>
        <w:spacing w:line="360" w:lineRule="auto"/>
      </w:pPr>
      <w:r>
        <w:rPr>
          <w:rFonts w:hint="eastAsia"/>
        </w:rPr>
        <w:t xml:space="preserve">   </w:t>
      </w:r>
      <w:r>
        <w:rPr>
          <w:rFonts w:hint="eastAsia"/>
        </w:rPr>
        <w:t>多雷达：</w:t>
      </w:r>
      <w:commentRangeStart w:id="10"/>
      <w:r>
        <w:rPr>
          <w:rFonts w:hint="eastAsia"/>
        </w:rPr>
        <w:t>根据</w:t>
      </w:r>
      <w:r>
        <w:rPr>
          <w:rFonts w:hint="eastAsia"/>
        </w:rPr>
        <w:t>radar1</w:t>
      </w:r>
      <w:r>
        <w:rPr>
          <w:rFonts w:hint="eastAsia"/>
        </w:rPr>
        <w:t>提供的两个目标（</w:t>
      </w:r>
      <w:r>
        <w:rPr>
          <w:rFonts w:hint="eastAsia"/>
        </w:rPr>
        <w:t>A4032</w:t>
      </w:r>
      <w:r>
        <w:rPr>
          <w:rFonts w:hint="eastAsia"/>
        </w:rPr>
        <w:t>）的位置判断，</w:t>
      </w:r>
      <w:commentRangeEnd w:id="10"/>
      <w:r w:rsidR="00A646E9">
        <w:rPr>
          <w:rStyle w:val="a7"/>
        </w:rPr>
        <w:commentReference w:id="10"/>
      </w:r>
      <w:r>
        <w:rPr>
          <w:rFonts w:hint="eastAsia"/>
        </w:rPr>
        <w:t>不满足融合条件导致生成两个多雷达目标，两个多雷达目标满足</w:t>
      </w:r>
      <w:r>
        <w:rPr>
          <w:rFonts w:hint="eastAsia"/>
        </w:rPr>
        <w:t>DUPE</w:t>
      </w:r>
      <w:r>
        <w:rPr>
          <w:rFonts w:hint="eastAsia"/>
        </w:rPr>
        <w:t>告警条件，产生</w:t>
      </w:r>
      <w:r>
        <w:rPr>
          <w:rFonts w:hint="eastAsia"/>
        </w:rPr>
        <w:t>DUPE</w:t>
      </w:r>
      <w:r>
        <w:rPr>
          <w:rFonts w:hint="eastAsia"/>
        </w:rPr>
        <w:t>重码告警，</w:t>
      </w:r>
      <w:bookmarkStart w:id="11" w:name="_GoBack"/>
      <w:bookmarkEnd w:id="11"/>
      <w:r>
        <w:rPr>
          <w:rFonts w:hint="eastAsia"/>
        </w:rPr>
        <w:t>四个周期后</w:t>
      </w:r>
      <w:r>
        <w:rPr>
          <w:rFonts w:hint="eastAsia"/>
        </w:rPr>
        <w:t>radar1</w:t>
      </w:r>
      <w:r>
        <w:rPr>
          <w:rFonts w:hint="eastAsia"/>
        </w:rPr>
        <w:t>（</w:t>
      </w:r>
      <w:r>
        <w:rPr>
          <w:rFonts w:hint="eastAsia"/>
        </w:rPr>
        <w:t>XIYRAY</w:t>
      </w:r>
      <w:r>
        <w:rPr>
          <w:rFonts w:hint="eastAsia"/>
        </w:rPr>
        <w:t>）看到的目标</w:t>
      </w:r>
      <w:r>
        <w:rPr>
          <w:rFonts w:hint="eastAsia"/>
        </w:rPr>
        <w:t>A4032</w:t>
      </w:r>
      <w:r>
        <w:rPr>
          <w:rFonts w:hint="eastAsia"/>
        </w:rPr>
        <w:t>（位置为</w:t>
      </w:r>
      <w:r>
        <w:rPr>
          <w:rFonts w:hint="eastAsia"/>
        </w:rPr>
        <w:t>x=-1596</w:t>
      </w:r>
      <w:r>
        <w:rPr>
          <w:rFonts w:hint="eastAsia"/>
        </w:rPr>
        <w:t>，</w:t>
      </w:r>
      <w:r>
        <w:rPr>
          <w:rFonts w:hint="eastAsia"/>
        </w:rPr>
        <w:t>y=-2562</w:t>
      </w:r>
      <w:r>
        <w:rPr>
          <w:rFonts w:hint="eastAsia"/>
        </w:rPr>
        <w:t>，高度为</w:t>
      </w:r>
      <w:r>
        <w:rPr>
          <w:rFonts w:hint="eastAsia"/>
        </w:rPr>
        <w:t>457</w:t>
      </w:r>
      <w:r>
        <w:rPr>
          <w:rFonts w:hint="eastAsia"/>
        </w:rPr>
        <w:t>，航向为</w:t>
      </w:r>
      <w:r>
        <w:rPr>
          <w:rFonts w:hint="eastAsia"/>
        </w:rPr>
        <w:t>301</w:t>
      </w:r>
      <w:r>
        <w:rPr>
          <w:rFonts w:hint="eastAsia"/>
        </w:rPr>
        <w:t>°）消失，</w:t>
      </w:r>
      <w:commentRangeStart w:id="12"/>
      <w:r>
        <w:rPr>
          <w:rFonts w:hint="eastAsia"/>
        </w:rPr>
        <w:t>DUPE</w:t>
      </w:r>
      <w:r>
        <w:rPr>
          <w:rFonts w:hint="eastAsia"/>
        </w:rPr>
        <w:t>告警消失。</w:t>
      </w:r>
      <w:commentRangeEnd w:id="12"/>
      <w:r w:rsidR="00A646E9">
        <w:rPr>
          <w:rStyle w:val="a7"/>
        </w:rPr>
        <w:commentReference w:id="12"/>
      </w:r>
    </w:p>
    <w:p w14:paraId="0351B824" w14:textId="77777777" w:rsidR="00427D76" w:rsidRPr="00FE00BD" w:rsidRDefault="00283DF1" w:rsidP="00C81AA1">
      <w:pPr>
        <w:spacing w:line="360" w:lineRule="auto"/>
        <w:rPr>
          <w:b/>
        </w:rPr>
      </w:pPr>
      <w:r w:rsidRPr="00FE00BD">
        <w:rPr>
          <w:rFonts w:hint="eastAsia"/>
          <w:b/>
        </w:rPr>
        <w:t>2</w:t>
      </w:r>
      <w:r w:rsidRPr="00FE00BD">
        <w:rPr>
          <w:rFonts w:hint="eastAsia"/>
          <w:b/>
        </w:rPr>
        <w:t>、</w:t>
      </w:r>
      <w:r w:rsidRPr="00FE00BD">
        <w:rPr>
          <w:rFonts w:hint="eastAsia"/>
          <w:b/>
        </w:rPr>
        <w:t>19</w:t>
      </w:r>
      <w:r w:rsidRPr="00FE00BD">
        <w:rPr>
          <w:rFonts w:hint="eastAsia"/>
          <w:b/>
        </w:rPr>
        <w:t>：</w:t>
      </w:r>
      <w:r w:rsidRPr="00FE00BD">
        <w:rPr>
          <w:rFonts w:hint="eastAsia"/>
          <w:b/>
        </w:rPr>
        <w:t>42CHH7897</w:t>
      </w:r>
      <w:r w:rsidRPr="00FE00BD">
        <w:rPr>
          <w:rFonts w:hint="eastAsia"/>
          <w:b/>
        </w:rPr>
        <w:t>和二次代码</w:t>
      </w:r>
      <w:r w:rsidRPr="00FE00BD">
        <w:rPr>
          <w:rFonts w:hint="eastAsia"/>
          <w:b/>
        </w:rPr>
        <w:t>A4262</w:t>
      </w:r>
      <w:r w:rsidRPr="00FE00BD">
        <w:rPr>
          <w:rFonts w:hint="eastAsia"/>
          <w:b/>
        </w:rPr>
        <w:t>产生</w:t>
      </w:r>
      <w:r w:rsidRPr="00FE00BD">
        <w:rPr>
          <w:rFonts w:hint="eastAsia"/>
          <w:b/>
        </w:rPr>
        <w:t>DUPE</w:t>
      </w:r>
      <w:r w:rsidRPr="00FE00BD">
        <w:rPr>
          <w:rFonts w:hint="eastAsia"/>
          <w:b/>
        </w:rPr>
        <w:t>重码告警</w:t>
      </w:r>
    </w:p>
    <w:p w14:paraId="7111E89C" w14:textId="77777777" w:rsidR="00427D76" w:rsidRDefault="00283DF1" w:rsidP="00C81AA1">
      <w:pPr>
        <w:spacing w:line="360" w:lineRule="auto"/>
      </w:pPr>
      <w:r>
        <w:rPr>
          <w:rFonts w:hint="eastAsia"/>
        </w:rPr>
        <w:t xml:space="preserve">   </w:t>
      </w:r>
      <w:r>
        <w:rPr>
          <w:rFonts w:hint="eastAsia"/>
        </w:rPr>
        <w:t>单雷达：</w:t>
      </w:r>
      <w:r>
        <w:rPr>
          <w:rFonts w:hint="eastAsia"/>
        </w:rPr>
        <w:t>radar29</w:t>
      </w:r>
      <w:r>
        <w:rPr>
          <w:rFonts w:hint="eastAsia"/>
        </w:rPr>
        <w:t>（</w:t>
      </w:r>
      <w:r>
        <w:rPr>
          <w:rFonts w:hint="eastAsia"/>
        </w:rPr>
        <w:t>JYNRAY</w:t>
      </w:r>
      <w:r>
        <w:rPr>
          <w:rFonts w:hint="eastAsia"/>
        </w:rPr>
        <w:t>）在</w:t>
      </w:r>
      <w:r>
        <w:rPr>
          <w:rFonts w:hint="eastAsia"/>
        </w:rPr>
        <w:t>19</w:t>
      </w:r>
      <w:r>
        <w:rPr>
          <w:rFonts w:hint="eastAsia"/>
        </w:rPr>
        <w:t>：</w:t>
      </w:r>
      <w:r>
        <w:rPr>
          <w:rFonts w:hint="eastAsia"/>
        </w:rPr>
        <w:t>42</w:t>
      </w:r>
      <w:r>
        <w:rPr>
          <w:rFonts w:hint="eastAsia"/>
        </w:rPr>
        <w:t>：</w:t>
      </w:r>
      <w:r>
        <w:rPr>
          <w:rFonts w:hint="eastAsia"/>
        </w:rPr>
        <w:t>08</w:t>
      </w:r>
      <w:r>
        <w:rPr>
          <w:rFonts w:hint="eastAsia"/>
        </w:rPr>
        <w:t>时刻观察到目标</w:t>
      </w:r>
      <w:r>
        <w:rPr>
          <w:rFonts w:hint="eastAsia"/>
        </w:rPr>
        <w:t>A4262</w:t>
      </w:r>
      <w:r>
        <w:rPr>
          <w:rFonts w:hint="eastAsia"/>
        </w:rPr>
        <w:t>的二次代码由</w:t>
      </w:r>
      <w:r>
        <w:rPr>
          <w:rFonts w:hint="eastAsia"/>
        </w:rPr>
        <w:t>A4262</w:t>
      </w:r>
      <w:r>
        <w:rPr>
          <w:rFonts w:hint="eastAsia"/>
        </w:rPr>
        <w:t>变成</w:t>
      </w:r>
      <w:r>
        <w:rPr>
          <w:rFonts w:hint="eastAsia"/>
        </w:rPr>
        <w:t>A4242</w:t>
      </w:r>
      <w:r>
        <w:rPr>
          <w:rFonts w:hint="eastAsia"/>
        </w:rPr>
        <w:t>，</w:t>
      </w:r>
      <w:commentRangeStart w:id="13"/>
      <w:r>
        <w:rPr>
          <w:rFonts w:hint="eastAsia"/>
        </w:rPr>
        <w:t>持续了三个周期该目标的二次代码由</w:t>
      </w:r>
      <w:r>
        <w:rPr>
          <w:rFonts w:hint="eastAsia"/>
        </w:rPr>
        <w:t>A4242</w:t>
      </w:r>
      <w:r>
        <w:rPr>
          <w:rFonts w:hint="eastAsia"/>
        </w:rPr>
        <w:t>变成了</w:t>
      </w:r>
      <w:r>
        <w:rPr>
          <w:rFonts w:hint="eastAsia"/>
        </w:rPr>
        <w:t>A4262</w:t>
      </w:r>
      <w:commentRangeEnd w:id="13"/>
      <w:r w:rsidR="00A646E9">
        <w:rPr>
          <w:rStyle w:val="a7"/>
        </w:rPr>
        <w:commentReference w:id="13"/>
      </w:r>
      <w:r>
        <w:rPr>
          <w:rFonts w:hint="eastAsia"/>
        </w:rPr>
        <w:t>；</w:t>
      </w:r>
      <w:commentRangeStart w:id="14"/>
      <w:r>
        <w:rPr>
          <w:rFonts w:hint="eastAsia"/>
        </w:rPr>
        <w:t>radar8(ANKSLX)</w:t>
      </w:r>
      <w:r>
        <w:rPr>
          <w:rFonts w:hint="eastAsia"/>
        </w:rPr>
        <w:t>在此时看到的该目标二次代码一直为</w:t>
      </w:r>
      <w:r>
        <w:rPr>
          <w:rFonts w:hint="eastAsia"/>
        </w:rPr>
        <w:t>A4262</w:t>
      </w:r>
      <w:commentRangeEnd w:id="14"/>
      <w:r w:rsidR="00A646E9">
        <w:rPr>
          <w:rStyle w:val="a7"/>
        </w:rPr>
        <w:commentReference w:id="14"/>
      </w:r>
      <w:r>
        <w:rPr>
          <w:rFonts w:hint="eastAsia"/>
        </w:rPr>
        <w:t>；</w:t>
      </w:r>
    </w:p>
    <w:p w14:paraId="571596F8" w14:textId="77777777" w:rsidR="00427D76" w:rsidRDefault="00283DF1" w:rsidP="00C81AA1">
      <w:pPr>
        <w:spacing w:line="360" w:lineRule="auto"/>
      </w:pPr>
      <w:r>
        <w:rPr>
          <w:rFonts w:hint="eastAsia"/>
        </w:rPr>
        <w:t xml:space="preserve">   </w:t>
      </w:r>
      <w:r>
        <w:rPr>
          <w:rFonts w:hint="eastAsia"/>
        </w:rPr>
        <w:t>多雷达：</w:t>
      </w:r>
      <w:r>
        <w:rPr>
          <w:rFonts w:hint="eastAsia"/>
        </w:rPr>
        <w:t>radar29(JYNRAY)</w:t>
      </w:r>
      <w:r>
        <w:rPr>
          <w:rFonts w:hint="eastAsia"/>
        </w:rPr>
        <w:t>观察到该目标二次代码由</w:t>
      </w:r>
      <w:r>
        <w:rPr>
          <w:rFonts w:hint="eastAsia"/>
        </w:rPr>
        <w:t>A4262</w:t>
      </w:r>
      <w:r>
        <w:rPr>
          <w:rFonts w:hint="eastAsia"/>
        </w:rPr>
        <w:t>变成</w:t>
      </w:r>
      <w:r>
        <w:rPr>
          <w:rFonts w:hint="eastAsia"/>
        </w:rPr>
        <w:t>A4242</w:t>
      </w:r>
      <w:r>
        <w:rPr>
          <w:rFonts w:hint="eastAsia"/>
        </w:rPr>
        <w:t>时，不再满足和原有多雷达航迹的关联条件，生成了一个新的多雷达航迹</w:t>
      </w:r>
      <w:r>
        <w:rPr>
          <w:rFonts w:hint="eastAsia"/>
        </w:rPr>
        <w:t>A4242</w:t>
      </w:r>
      <w:r>
        <w:rPr>
          <w:rFonts w:hint="eastAsia"/>
        </w:rPr>
        <w:t>，新产生的多雷达航迹在</w:t>
      </w:r>
      <w:r>
        <w:rPr>
          <w:rFonts w:hint="eastAsia"/>
        </w:rPr>
        <w:t>radar29</w:t>
      </w:r>
      <w:r>
        <w:rPr>
          <w:rFonts w:hint="eastAsia"/>
        </w:rPr>
        <w:t>提供目标的二次代码又变为</w:t>
      </w:r>
      <w:r>
        <w:rPr>
          <w:rFonts w:hint="eastAsia"/>
        </w:rPr>
        <w:t>A4262</w:t>
      </w:r>
      <w:r>
        <w:rPr>
          <w:rFonts w:hint="eastAsia"/>
        </w:rPr>
        <w:t>后，多雷达航迹也变为了</w:t>
      </w:r>
      <w:r>
        <w:rPr>
          <w:rFonts w:hint="eastAsia"/>
        </w:rPr>
        <w:t>A4262.</w:t>
      </w:r>
      <w:r>
        <w:rPr>
          <w:rFonts w:hint="eastAsia"/>
        </w:rPr>
        <w:t>这样导致新产生的多雷达航迹</w:t>
      </w:r>
      <w:r>
        <w:rPr>
          <w:rFonts w:hint="eastAsia"/>
        </w:rPr>
        <w:t>A4262</w:t>
      </w:r>
      <w:r>
        <w:rPr>
          <w:rFonts w:hint="eastAsia"/>
        </w:rPr>
        <w:t>和原有的多雷达航迹</w:t>
      </w:r>
      <w:r>
        <w:rPr>
          <w:rFonts w:hint="eastAsia"/>
        </w:rPr>
        <w:t>A4262</w:t>
      </w:r>
      <w:r>
        <w:rPr>
          <w:rFonts w:hint="eastAsia"/>
        </w:rPr>
        <w:t>满足</w:t>
      </w:r>
      <w:r>
        <w:rPr>
          <w:rFonts w:hint="eastAsia"/>
        </w:rPr>
        <w:t>DUPE</w:t>
      </w:r>
      <w:r>
        <w:rPr>
          <w:rFonts w:hint="eastAsia"/>
        </w:rPr>
        <w:t>告警条件，产生</w:t>
      </w:r>
      <w:r>
        <w:rPr>
          <w:rFonts w:hint="eastAsia"/>
        </w:rPr>
        <w:t>DUPE</w:t>
      </w:r>
      <w:r>
        <w:rPr>
          <w:rFonts w:hint="eastAsia"/>
        </w:rPr>
        <w:t>重码告警，持续了</w:t>
      </w:r>
      <w:r>
        <w:rPr>
          <w:rFonts w:hint="eastAsia"/>
        </w:rPr>
        <w:t>3</w:t>
      </w:r>
      <w:r>
        <w:rPr>
          <w:rFonts w:hint="eastAsia"/>
        </w:rPr>
        <w:t>个周期后检测到两个多雷达目标满足融合条件融合在一起，</w:t>
      </w:r>
      <w:r>
        <w:rPr>
          <w:rFonts w:hint="eastAsia"/>
        </w:rPr>
        <w:t>DUPE</w:t>
      </w:r>
      <w:r>
        <w:rPr>
          <w:rFonts w:hint="eastAsia"/>
        </w:rPr>
        <w:t>告警消失。</w:t>
      </w:r>
    </w:p>
    <w:p w14:paraId="724D8108" w14:textId="77777777" w:rsidR="00427D76" w:rsidRPr="00FE00BD" w:rsidRDefault="00283DF1" w:rsidP="00C81AA1">
      <w:pPr>
        <w:spacing w:line="360" w:lineRule="auto"/>
        <w:rPr>
          <w:b/>
        </w:rPr>
      </w:pPr>
      <w:r w:rsidRPr="00FE00BD">
        <w:rPr>
          <w:rFonts w:hint="eastAsia"/>
          <w:b/>
        </w:rPr>
        <w:t>3</w:t>
      </w:r>
      <w:r w:rsidRPr="00FE00BD">
        <w:rPr>
          <w:rFonts w:hint="eastAsia"/>
          <w:b/>
        </w:rPr>
        <w:t>、</w:t>
      </w:r>
      <w:r w:rsidRPr="00FE00BD">
        <w:rPr>
          <w:rFonts w:hint="eastAsia"/>
          <w:b/>
        </w:rPr>
        <w:t>19</w:t>
      </w:r>
      <w:r w:rsidRPr="00FE00BD">
        <w:rPr>
          <w:rFonts w:hint="eastAsia"/>
          <w:b/>
        </w:rPr>
        <w:t>：</w:t>
      </w:r>
      <w:r w:rsidRPr="00FE00BD">
        <w:rPr>
          <w:rFonts w:hint="eastAsia"/>
          <w:b/>
        </w:rPr>
        <w:t>50 OKA2898</w:t>
      </w:r>
      <w:r w:rsidRPr="00FE00BD">
        <w:rPr>
          <w:rFonts w:hint="eastAsia"/>
          <w:b/>
        </w:rPr>
        <w:t>和</w:t>
      </w:r>
      <w:r w:rsidRPr="00FE00BD">
        <w:rPr>
          <w:rFonts w:hint="eastAsia"/>
          <w:b/>
        </w:rPr>
        <w:t>A6272</w:t>
      </w:r>
      <w:r w:rsidRPr="00FE00BD">
        <w:rPr>
          <w:rFonts w:hint="eastAsia"/>
          <w:b/>
        </w:rPr>
        <w:t>产生</w:t>
      </w:r>
      <w:r w:rsidRPr="00FE00BD">
        <w:rPr>
          <w:rFonts w:hint="eastAsia"/>
          <w:b/>
        </w:rPr>
        <w:t>DUPE</w:t>
      </w:r>
      <w:r w:rsidRPr="00FE00BD">
        <w:rPr>
          <w:rFonts w:hint="eastAsia"/>
          <w:b/>
        </w:rPr>
        <w:t>重码告警</w:t>
      </w:r>
    </w:p>
    <w:p w14:paraId="225C010D" w14:textId="77777777" w:rsidR="00427D76" w:rsidRDefault="00283DF1" w:rsidP="00C81AA1">
      <w:pPr>
        <w:spacing w:line="360" w:lineRule="auto"/>
      </w:pPr>
      <w:r>
        <w:rPr>
          <w:rFonts w:hint="eastAsia"/>
        </w:rPr>
        <w:t xml:space="preserve">   </w:t>
      </w:r>
      <w:commentRangeStart w:id="15"/>
      <w:r>
        <w:rPr>
          <w:rFonts w:hint="eastAsia"/>
        </w:rPr>
        <w:t>radar1</w:t>
      </w:r>
      <w:r>
        <w:rPr>
          <w:rFonts w:hint="eastAsia"/>
        </w:rPr>
        <w:t>（</w:t>
      </w:r>
      <w:r>
        <w:rPr>
          <w:rFonts w:hint="eastAsia"/>
        </w:rPr>
        <w:t>XIYRAY</w:t>
      </w:r>
      <w:r>
        <w:rPr>
          <w:rFonts w:hint="eastAsia"/>
        </w:rPr>
        <w:t>）、</w:t>
      </w:r>
      <w:r>
        <w:rPr>
          <w:rFonts w:hint="eastAsia"/>
        </w:rPr>
        <w:t>radar5(YAVSLX)</w:t>
      </w:r>
      <w:r>
        <w:rPr>
          <w:rFonts w:hint="eastAsia"/>
        </w:rPr>
        <w:t>、</w:t>
      </w:r>
      <w:r>
        <w:rPr>
          <w:rFonts w:hint="eastAsia"/>
        </w:rPr>
        <w:t>radar8(ANKSLX)</w:t>
      </w:r>
      <w:r>
        <w:rPr>
          <w:rFonts w:hint="eastAsia"/>
        </w:rPr>
        <w:t>在</w:t>
      </w:r>
      <w:r>
        <w:rPr>
          <w:rFonts w:hint="eastAsia"/>
        </w:rPr>
        <w:t>19</w:t>
      </w:r>
      <w:r>
        <w:rPr>
          <w:rFonts w:hint="eastAsia"/>
        </w:rPr>
        <w:t>：</w:t>
      </w:r>
      <w:r>
        <w:rPr>
          <w:rFonts w:hint="eastAsia"/>
        </w:rPr>
        <w:t>50</w:t>
      </w:r>
      <w:r>
        <w:rPr>
          <w:rFonts w:hint="eastAsia"/>
        </w:rPr>
        <w:t>：</w:t>
      </w:r>
      <w:r>
        <w:rPr>
          <w:rFonts w:hint="eastAsia"/>
        </w:rPr>
        <w:t>31</w:t>
      </w:r>
      <w:r>
        <w:rPr>
          <w:rFonts w:hint="eastAsia"/>
        </w:rPr>
        <w:t>时在不同的地方看到二次代码相同的不同目标</w:t>
      </w:r>
      <w:commentRangeEnd w:id="15"/>
      <w:r w:rsidR="00707A62">
        <w:rPr>
          <w:rStyle w:val="a7"/>
        </w:rPr>
        <w:commentReference w:id="15"/>
      </w:r>
      <w:r>
        <w:rPr>
          <w:rFonts w:hint="eastAsia"/>
        </w:rPr>
        <w:t>，产生</w:t>
      </w:r>
      <w:r>
        <w:rPr>
          <w:rFonts w:hint="eastAsia"/>
        </w:rPr>
        <w:t>DUPE</w:t>
      </w:r>
      <w:r>
        <w:rPr>
          <w:rFonts w:hint="eastAsia"/>
        </w:rPr>
        <w:t>告警，系统处理正常。</w:t>
      </w:r>
    </w:p>
    <w:p w14:paraId="3EA10DFD" w14:textId="77777777" w:rsidR="00427D76" w:rsidRPr="00FE00BD" w:rsidRDefault="00283DF1" w:rsidP="00C81AA1">
      <w:pPr>
        <w:spacing w:line="360" w:lineRule="auto"/>
        <w:rPr>
          <w:b/>
        </w:rPr>
      </w:pPr>
      <w:r w:rsidRPr="00FE00BD">
        <w:rPr>
          <w:rFonts w:hint="eastAsia"/>
          <w:b/>
        </w:rPr>
        <w:lastRenderedPageBreak/>
        <w:t>4</w:t>
      </w:r>
      <w:r w:rsidRPr="00FE00BD">
        <w:rPr>
          <w:rFonts w:hint="eastAsia"/>
          <w:b/>
        </w:rPr>
        <w:t>、</w:t>
      </w:r>
      <w:r w:rsidRPr="00FE00BD">
        <w:rPr>
          <w:rFonts w:hint="eastAsia"/>
          <w:b/>
        </w:rPr>
        <w:t xml:space="preserve"> </w:t>
      </w:r>
      <w:commentRangeStart w:id="16"/>
      <w:r w:rsidRPr="00FE00BD">
        <w:rPr>
          <w:rFonts w:hint="eastAsia"/>
          <w:b/>
        </w:rPr>
        <w:t>19</w:t>
      </w:r>
      <w:r w:rsidRPr="00FE00BD">
        <w:rPr>
          <w:rFonts w:hint="eastAsia"/>
          <w:b/>
        </w:rPr>
        <w:t>：</w:t>
      </w:r>
      <w:r w:rsidRPr="00FE00BD">
        <w:rPr>
          <w:rFonts w:hint="eastAsia"/>
          <w:b/>
        </w:rPr>
        <w:t>53CES2246</w:t>
      </w:r>
      <w:r w:rsidRPr="00FE00BD">
        <w:rPr>
          <w:rFonts w:hint="eastAsia"/>
          <w:b/>
        </w:rPr>
        <w:t>和</w:t>
      </w:r>
      <w:r w:rsidRPr="00FE00BD">
        <w:rPr>
          <w:rFonts w:hint="eastAsia"/>
          <w:b/>
        </w:rPr>
        <w:t>A5343</w:t>
      </w:r>
      <w:r w:rsidRPr="00FE00BD">
        <w:rPr>
          <w:rFonts w:hint="eastAsia"/>
          <w:b/>
        </w:rPr>
        <w:t>产生</w:t>
      </w:r>
      <w:r w:rsidRPr="00FE00BD">
        <w:rPr>
          <w:rFonts w:hint="eastAsia"/>
          <w:b/>
        </w:rPr>
        <w:t>DUPE</w:t>
      </w:r>
      <w:r w:rsidRPr="00FE00BD">
        <w:rPr>
          <w:rFonts w:hint="eastAsia"/>
          <w:b/>
        </w:rPr>
        <w:t>重码告警</w:t>
      </w:r>
      <w:commentRangeEnd w:id="16"/>
      <w:r w:rsidR="00707A62">
        <w:rPr>
          <w:rStyle w:val="a7"/>
        </w:rPr>
        <w:commentReference w:id="16"/>
      </w:r>
    </w:p>
    <w:p w14:paraId="43A27A94" w14:textId="77777777" w:rsidR="00427D76" w:rsidRDefault="00283DF1" w:rsidP="00C81AA1">
      <w:pPr>
        <w:spacing w:line="360" w:lineRule="auto"/>
      </w:pPr>
      <w:r>
        <w:rPr>
          <w:rFonts w:hint="eastAsia"/>
        </w:rPr>
        <w:t xml:space="preserve">   </w:t>
      </w:r>
      <w:r>
        <w:rPr>
          <w:rFonts w:hint="eastAsia"/>
        </w:rPr>
        <w:t>单雷达：</w:t>
      </w:r>
      <w:r>
        <w:rPr>
          <w:rFonts w:hint="eastAsia"/>
        </w:rPr>
        <w:t>radar1</w:t>
      </w:r>
      <w:r>
        <w:rPr>
          <w:rFonts w:hint="eastAsia"/>
        </w:rPr>
        <w:t>（</w:t>
      </w:r>
      <w:r>
        <w:rPr>
          <w:rFonts w:hint="eastAsia"/>
        </w:rPr>
        <w:t>XIYRAY</w:t>
      </w:r>
      <w:r>
        <w:rPr>
          <w:rFonts w:hint="eastAsia"/>
        </w:rPr>
        <w:t>）在</w:t>
      </w:r>
      <w:r>
        <w:rPr>
          <w:rFonts w:hint="eastAsia"/>
        </w:rPr>
        <w:t>19</w:t>
      </w:r>
      <w:r>
        <w:rPr>
          <w:rFonts w:hint="eastAsia"/>
        </w:rPr>
        <w:t>：</w:t>
      </w:r>
      <w:r>
        <w:rPr>
          <w:rFonts w:hint="eastAsia"/>
        </w:rPr>
        <w:t>54</w:t>
      </w:r>
      <w:r>
        <w:rPr>
          <w:rFonts w:hint="eastAsia"/>
        </w:rPr>
        <w:t>：</w:t>
      </w:r>
      <w:r>
        <w:rPr>
          <w:rFonts w:hint="eastAsia"/>
        </w:rPr>
        <w:t>50</w:t>
      </w:r>
      <w:r>
        <w:rPr>
          <w:rFonts w:hint="eastAsia"/>
        </w:rPr>
        <w:t>时看到两个二次代码为</w:t>
      </w:r>
      <w:r>
        <w:rPr>
          <w:rFonts w:hint="eastAsia"/>
        </w:rPr>
        <w:t>A5343</w:t>
      </w:r>
      <w:r>
        <w:rPr>
          <w:rFonts w:hint="eastAsia"/>
        </w:rPr>
        <w:t>的目标，其中一个相关到计划</w:t>
      </w:r>
      <w:r>
        <w:rPr>
          <w:rFonts w:hint="eastAsia"/>
        </w:rPr>
        <w:t>CES2246</w:t>
      </w:r>
      <w:r>
        <w:rPr>
          <w:rFonts w:hint="eastAsia"/>
        </w:rPr>
        <w:t>的目标的位置为</w:t>
      </w:r>
      <w:r>
        <w:rPr>
          <w:rFonts w:hint="eastAsia"/>
        </w:rPr>
        <w:t>x=239</w:t>
      </w:r>
      <w:r>
        <w:rPr>
          <w:rFonts w:hint="eastAsia"/>
        </w:rPr>
        <w:t>，</w:t>
      </w:r>
      <w:r>
        <w:rPr>
          <w:rFonts w:hint="eastAsia"/>
        </w:rPr>
        <w:t>y=707</w:t>
      </w:r>
      <w:r>
        <w:rPr>
          <w:rFonts w:hint="eastAsia"/>
        </w:rPr>
        <w:t>，高度为</w:t>
      </w:r>
      <w:r>
        <w:rPr>
          <w:rFonts w:hint="eastAsia"/>
        </w:rPr>
        <w:t>448</w:t>
      </w:r>
      <w:r>
        <w:rPr>
          <w:rFonts w:hint="eastAsia"/>
        </w:rPr>
        <w:t>，航向为</w:t>
      </w:r>
      <w:r>
        <w:rPr>
          <w:rFonts w:hint="eastAsia"/>
        </w:rPr>
        <w:t>356</w:t>
      </w:r>
      <w:r>
        <w:rPr>
          <w:rFonts w:hint="eastAsia"/>
        </w:rPr>
        <w:t>°；在相关目标</w:t>
      </w:r>
      <w:r>
        <w:rPr>
          <w:rFonts w:hint="eastAsia"/>
        </w:rPr>
        <w:t>CES2246</w:t>
      </w:r>
      <w:r>
        <w:rPr>
          <w:rFonts w:hint="eastAsia"/>
        </w:rPr>
        <w:t>（位置为</w:t>
      </w:r>
      <w:r>
        <w:rPr>
          <w:rFonts w:hint="eastAsia"/>
        </w:rPr>
        <w:t>x=239</w:t>
      </w:r>
      <w:r>
        <w:rPr>
          <w:rFonts w:hint="eastAsia"/>
        </w:rPr>
        <w:t>，</w:t>
      </w:r>
      <w:r>
        <w:rPr>
          <w:rFonts w:hint="eastAsia"/>
        </w:rPr>
        <w:t>y=707</w:t>
      </w:r>
      <w:r>
        <w:rPr>
          <w:rFonts w:hint="eastAsia"/>
        </w:rPr>
        <w:t>，高度为</w:t>
      </w:r>
      <w:r>
        <w:rPr>
          <w:rFonts w:hint="eastAsia"/>
        </w:rPr>
        <w:t>448</w:t>
      </w:r>
      <w:r>
        <w:rPr>
          <w:rFonts w:hint="eastAsia"/>
        </w:rPr>
        <w:t>，航向为</w:t>
      </w:r>
      <w:r>
        <w:rPr>
          <w:rFonts w:hint="eastAsia"/>
        </w:rPr>
        <w:t>356</w:t>
      </w:r>
      <w:r>
        <w:rPr>
          <w:rFonts w:hint="eastAsia"/>
        </w:rPr>
        <w:t>°）附近</w:t>
      </w:r>
      <w:r>
        <w:rPr>
          <w:rFonts w:hint="eastAsia"/>
        </w:rPr>
        <w:t>4.8</w:t>
      </w:r>
      <w:r>
        <w:rPr>
          <w:rFonts w:hint="eastAsia"/>
        </w:rPr>
        <w:t>公里左右</w:t>
      </w:r>
      <w:r>
        <w:rPr>
          <w:rFonts w:hint="eastAsia"/>
        </w:rPr>
        <w:t>radar1</w:t>
      </w:r>
      <w:r>
        <w:rPr>
          <w:rFonts w:hint="eastAsia"/>
        </w:rPr>
        <w:t>（</w:t>
      </w:r>
      <w:r>
        <w:rPr>
          <w:rFonts w:hint="eastAsia"/>
        </w:rPr>
        <w:t>XIYRAY</w:t>
      </w:r>
      <w:r>
        <w:rPr>
          <w:rFonts w:hint="eastAsia"/>
        </w:rPr>
        <w:t>）观测到另一个二次代码为</w:t>
      </w:r>
      <w:r>
        <w:rPr>
          <w:rFonts w:hint="eastAsia"/>
        </w:rPr>
        <w:t>A5343</w:t>
      </w:r>
      <w:r>
        <w:rPr>
          <w:rFonts w:hint="eastAsia"/>
        </w:rPr>
        <w:t>的目标，其位置为</w:t>
      </w:r>
      <w:r>
        <w:rPr>
          <w:rFonts w:hint="eastAsia"/>
        </w:rPr>
        <w:t>x=3857</w:t>
      </w:r>
      <w:r>
        <w:rPr>
          <w:rFonts w:hint="eastAsia"/>
        </w:rPr>
        <w:t>，</w:t>
      </w:r>
      <w:r>
        <w:rPr>
          <w:rFonts w:hint="eastAsia"/>
        </w:rPr>
        <w:t>y=4196</w:t>
      </w:r>
      <w:r>
        <w:rPr>
          <w:rFonts w:hint="eastAsia"/>
        </w:rPr>
        <w:t>，高度为</w:t>
      </w:r>
      <w:r>
        <w:rPr>
          <w:rFonts w:hint="eastAsia"/>
        </w:rPr>
        <w:t>457</w:t>
      </w:r>
      <w:r>
        <w:rPr>
          <w:rFonts w:hint="eastAsia"/>
        </w:rPr>
        <w:t>，航向为</w:t>
      </w:r>
      <w:r>
        <w:rPr>
          <w:rFonts w:hint="eastAsia"/>
        </w:rPr>
        <w:t>201</w:t>
      </w:r>
      <w:r>
        <w:rPr>
          <w:rFonts w:hint="eastAsia"/>
        </w:rPr>
        <w:t>°，该目标</w:t>
      </w:r>
      <w:r>
        <w:rPr>
          <w:rFonts w:hint="eastAsia"/>
        </w:rPr>
        <w:t>A5343</w:t>
      </w:r>
      <w:r>
        <w:rPr>
          <w:rFonts w:hint="eastAsia"/>
        </w:rPr>
        <w:t>（位置为</w:t>
      </w:r>
      <w:r>
        <w:rPr>
          <w:rFonts w:hint="eastAsia"/>
        </w:rPr>
        <w:t>x=3857</w:t>
      </w:r>
      <w:r>
        <w:rPr>
          <w:rFonts w:hint="eastAsia"/>
        </w:rPr>
        <w:t>，</w:t>
      </w:r>
      <w:r>
        <w:rPr>
          <w:rFonts w:hint="eastAsia"/>
        </w:rPr>
        <w:t>y=4196</w:t>
      </w:r>
      <w:r>
        <w:rPr>
          <w:rFonts w:hint="eastAsia"/>
        </w:rPr>
        <w:t>，高度：</w:t>
      </w:r>
      <w:r>
        <w:rPr>
          <w:rFonts w:hint="eastAsia"/>
        </w:rPr>
        <w:t>457</w:t>
      </w:r>
      <w:r>
        <w:rPr>
          <w:rFonts w:hint="eastAsia"/>
        </w:rPr>
        <w:t>，航向为</w:t>
      </w:r>
      <w:r>
        <w:rPr>
          <w:rFonts w:hint="eastAsia"/>
        </w:rPr>
        <w:t>201</w:t>
      </w:r>
      <w:r>
        <w:rPr>
          <w:rFonts w:hint="eastAsia"/>
        </w:rPr>
        <w:t>°）持续了</w:t>
      </w:r>
      <w:r>
        <w:rPr>
          <w:rFonts w:hint="eastAsia"/>
        </w:rPr>
        <w:t>7</w:t>
      </w:r>
      <w:r>
        <w:rPr>
          <w:rFonts w:hint="eastAsia"/>
        </w:rPr>
        <w:t>个周期后消失；</w:t>
      </w:r>
      <w:r>
        <w:rPr>
          <w:rFonts w:hint="eastAsia"/>
        </w:rPr>
        <w:t>radar2</w:t>
      </w:r>
      <w:r>
        <w:rPr>
          <w:rFonts w:hint="eastAsia"/>
        </w:rPr>
        <w:t>（</w:t>
      </w:r>
      <w:r>
        <w:rPr>
          <w:rFonts w:hint="eastAsia"/>
        </w:rPr>
        <w:t>XIYINR</w:t>
      </w:r>
      <w:r>
        <w:rPr>
          <w:rFonts w:hint="eastAsia"/>
        </w:rPr>
        <w:t>）观测到相关了计划</w:t>
      </w:r>
      <w:r>
        <w:rPr>
          <w:rFonts w:hint="eastAsia"/>
        </w:rPr>
        <w:t>CES2246</w:t>
      </w:r>
      <w:r>
        <w:rPr>
          <w:rFonts w:hint="eastAsia"/>
        </w:rPr>
        <w:t>的目标</w:t>
      </w:r>
      <w:r>
        <w:rPr>
          <w:rFonts w:hint="eastAsia"/>
        </w:rPr>
        <w:t>A5343</w:t>
      </w:r>
      <w:r>
        <w:rPr>
          <w:rFonts w:hint="eastAsia"/>
        </w:rPr>
        <w:t>（位置</w:t>
      </w:r>
      <w:r>
        <w:rPr>
          <w:rFonts w:hint="eastAsia"/>
        </w:rPr>
        <w:t>:x=330,y=279</w:t>
      </w:r>
      <w:r>
        <w:rPr>
          <w:rFonts w:hint="eastAsia"/>
        </w:rPr>
        <w:t>高度：</w:t>
      </w:r>
      <w:r>
        <w:rPr>
          <w:rFonts w:hint="eastAsia"/>
        </w:rPr>
        <w:t>457</w:t>
      </w:r>
      <w:r>
        <w:rPr>
          <w:rFonts w:hint="eastAsia"/>
        </w:rPr>
        <w:t>）。</w:t>
      </w:r>
    </w:p>
    <w:p w14:paraId="4B45472C" w14:textId="77777777" w:rsidR="00427D76" w:rsidRDefault="00283DF1" w:rsidP="00C81AA1">
      <w:pPr>
        <w:spacing w:line="360" w:lineRule="auto"/>
      </w:pPr>
      <w:r>
        <w:rPr>
          <w:rFonts w:hint="eastAsia"/>
        </w:rPr>
        <w:t xml:space="preserve">   </w:t>
      </w:r>
      <w:r>
        <w:rPr>
          <w:rFonts w:hint="eastAsia"/>
        </w:rPr>
        <w:t>多雷达：根据</w:t>
      </w:r>
      <w:r>
        <w:rPr>
          <w:rFonts w:hint="eastAsia"/>
        </w:rPr>
        <w:t>radar1</w:t>
      </w:r>
      <w:r>
        <w:rPr>
          <w:rFonts w:hint="eastAsia"/>
        </w:rPr>
        <w:t>提供的两个目标</w:t>
      </w:r>
      <w:r>
        <w:rPr>
          <w:rFonts w:hint="eastAsia"/>
        </w:rPr>
        <w:t>A5343</w:t>
      </w:r>
      <w:r>
        <w:rPr>
          <w:rFonts w:hint="eastAsia"/>
        </w:rPr>
        <w:t>的位置信息判断不满足融合条件，新观察到的目标</w:t>
      </w:r>
      <w:r>
        <w:rPr>
          <w:rFonts w:hint="eastAsia"/>
        </w:rPr>
        <w:t>A5343</w:t>
      </w:r>
      <w:r>
        <w:rPr>
          <w:rFonts w:hint="eastAsia"/>
        </w:rPr>
        <w:t>生成了新的多雷达航迹，与原来的多雷达航迹满足</w:t>
      </w:r>
      <w:r>
        <w:rPr>
          <w:rFonts w:hint="eastAsia"/>
        </w:rPr>
        <w:t>DUPE</w:t>
      </w:r>
      <w:r>
        <w:rPr>
          <w:rFonts w:hint="eastAsia"/>
        </w:rPr>
        <w:t>告警条件，产生</w:t>
      </w:r>
      <w:r>
        <w:rPr>
          <w:rFonts w:hint="eastAsia"/>
        </w:rPr>
        <w:t>DUPE</w:t>
      </w:r>
      <w:r>
        <w:rPr>
          <w:rFonts w:hint="eastAsia"/>
        </w:rPr>
        <w:t>重码告警，直到</w:t>
      </w:r>
      <w:r>
        <w:rPr>
          <w:rFonts w:hint="eastAsia"/>
        </w:rPr>
        <w:t>radar1</w:t>
      </w:r>
      <w:r>
        <w:rPr>
          <w:rFonts w:hint="eastAsia"/>
        </w:rPr>
        <w:t>（</w:t>
      </w:r>
      <w:r>
        <w:rPr>
          <w:rFonts w:hint="eastAsia"/>
        </w:rPr>
        <w:t>XIYRAY</w:t>
      </w:r>
      <w:r>
        <w:rPr>
          <w:rFonts w:hint="eastAsia"/>
        </w:rPr>
        <w:t>）在</w:t>
      </w:r>
      <w:r>
        <w:rPr>
          <w:rFonts w:hint="eastAsia"/>
        </w:rPr>
        <w:t>7</w:t>
      </w:r>
      <w:r>
        <w:rPr>
          <w:rFonts w:hint="eastAsia"/>
        </w:rPr>
        <w:t>个周期后观察不到新产生的目标</w:t>
      </w:r>
      <w:r>
        <w:rPr>
          <w:rFonts w:hint="eastAsia"/>
        </w:rPr>
        <w:t>A5343</w:t>
      </w:r>
      <w:r>
        <w:rPr>
          <w:rFonts w:hint="eastAsia"/>
        </w:rPr>
        <w:t>（</w:t>
      </w:r>
      <w:r>
        <w:rPr>
          <w:rFonts w:hint="eastAsia"/>
        </w:rPr>
        <w:t>A5343</w:t>
      </w:r>
      <w:r>
        <w:rPr>
          <w:rFonts w:hint="eastAsia"/>
        </w:rPr>
        <w:t>，位置：</w:t>
      </w:r>
      <w:r>
        <w:rPr>
          <w:rFonts w:hint="eastAsia"/>
        </w:rPr>
        <w:t>x=3857,y=4196</w:t>
      </w:r>
      <w:r>
        <w:rPr>
          <w:rFonts w:hint="eastAsia"/>
        </w:rPr>
        <w:t>高度：</w:t>
      </w:r>
      <w:r>
        <w:rPr>
          <w:rFonts w:hint="eastAsia"/>
        </w:rPr>
        <w:t>457</w:t>
      </w:r>
      <w:r>
        <w:rPr>
          <w:rFonts w:hint="eastAsia"/>
        </w:rPr>
        <w:t>）后，</w:t>
      </w:r>
      <w:r>
        <w:rPr>
          <w:rFonts w:hint="eastAsia"/>
        </w:rPr>
        <w:t>DUPE</w:t>
      </w:r>
      <w:r>
        <w:rPr>
          <w:rFonts w:hint="eastAsia"/>
        </w:rPr>
        <w:t>告警消失。</w:t>
      </w:r>
    </w:p>
    <w:p w14:paraId="3BC840CC" w14:textId="77777777" w:rsidR="00427D76" w:rsidRPr="00FE00BD" w:rsidRDefault="00FE00BD" w:rsidP="00C81AA1">
      <w:pPr>
        <w:spacing w:line="360" w:lineRule="auto"/>
        <w:rPr>
          <w:b/>
          <w:sz w:val="24"/>
        </w:rPr>
      </w:pPr>
      <w:r w:rsidRPr="00FE00BD">
        <w:rPr>
          <w:rFonts w:hint="eastAsia"/>
          <w:b/>
          <w:sz w:val="24"/>
        </w:rPr>
        <w:t>二、外推</w:t>
      </w:r>
    </w:p>
    <w:p w14:paraId="0C6A9579" w14:textId="77777777" w:rsidR="00427D76" w:rsidRPr="00FE00BD" w:rsidRDefault="00283DF1" w:rsidP="00C81AA1">
      <w:pPr>
        <w:spacing w:line="360" w:lineRule="auto"/>
        <w:rPr>
          <w:b/>
        </w:rPr>
      </w:pPr>
      <w:r w:rsidRPr="00FE00BD">
        <w:rPr>
          <w:rFonts w:hint="eastAsia"/>
          <w:b/>
        </w:rPr>
        <w:t>1</w:t>
      </w:r>
      <w:r w:rsidRPr="00FE00BD">
        <w:rPr>
          <w:rFonts w:hint="eastAsia"/>
          <w:b/>
        </w:rPr>
        <w:t>、</w:t>
      </w:r>
      <w:r w:rsidRPr="00FE00BD">
        <w:rPr>
          <w:rFonts w:hint="eastAsia"/>
          <w:b/>
        </w:rPr>
        <w:t>A5007</w:t>
      </w:r>
      <w:r w:rsidRPr="00FE00BD">
        <w:rPr>
          <w:rFonts w:hint="eastAsia"/>
          <w:b/>
        </w:rPr>
        <w:t>在</w:t>
      </w:r>
      <w:r w:rsidRPr="00FE00BD">
        <w:rPr>
          <w:rFonts w:hint="eastAsia"/>
          <w:b/>
        </w:rPr>
        <w:t>19</w:t>
      </w:r>
      <w:r w:rsidRPr="00FE00BD">
        <w:rPr>
          <w:rFonts w:hint="eastAsia"/>
          <w:b/>
        </w:rPr>
        <w:t>：</w:t>
      </w:r>
      <w:r w:rsidRPr="00FE00BD">
        <w:rPr>
          <w:rFonts w:hint="eastAsia"/>
          <w:b/>
        </w:rPr>
        <w:t>18</w:t>
      </w:r>
      <w:r w:rsidRPr="00FE00BD">
        <w:rPr>
          <w:rFonts w:hint="eastAsia"/>
          <w:b/>
        </w:rPr>
        <w:t>分外推</w:t>
      </w:r>
    </w:p>
    <w:p w14:paraId="6FF501BF" w14:textId="77777777" w:rsidR="00427D76" w:rsidRDefault="00283DF1" w:rsidP="00C81AA1">
      <w:pPr>
        <w:spacing w:line="360" w:lineRule="auto"/>
      </w:pPr>
      <w:r>
        <w:rPr>
          <w:rFonts w:hint="eastAsia"/>
        </w:rPr>
        <w:t xml:space="preserve">   </w:t>
      </w:r>
      <w:commentRangeStart w:id="17"/>
      <w:r>
        <w:rPr>
          <w:rFonts w:hint="eastAsia"/>
        </w:rPr>
        <w:t>19</w:t>
      </w:r>
      <w:r>
        <w:rPr>
          <w:rFonts w:hint="eastAsia"/>
        </w:rPr>
        <w:t>：</w:t>
      </w:r>
      <w:r>
        <w:rPr>
          <w:rFonts w:hint="eastAsia"/>
        </w:rPr>
        <w:t>17</w:t>
      </w:r>
      <w:r>
        <w:rPr>
          <w:rFonts w:hint="eastAsia"/>
        </w:rPr>
        <w:t>：</w:t>
      </w:r>
      <w:r>
        <w:rPr>
          <w:rFonts w:hint="eastAsia"/>
        </w:rPr>
        <w:t>53</w:t>
      </w:r>
      <w:r>
        <w:rPr>
          <w:rFonts w:hint="eastAsia"/>
        </w:rPr>
        <w:t>时</w:t>
      </w:r>
      <w:r>
        <w:rPr>
          <w:rFonts w:hint="eastAsia"/>
        </w:rPr>
        <w:t>radar1</w:t>
      </w:r>
      <w:r>
        <w:rPr>
          <w:rFonts w:hint="eastAsia"/>
        </w:rPr>
        <w:t>（</w:t>
      </w:r>
      <w:r>
        <w:rPr>
          <w:rFonts w:hint="eastAsia"/>
        </w:rPr>
        <w:t>XIYRAY</w:t>
      </w:r>
      <w:r>
        <w:rPr>
          <w:rFonts w:hint="eastAsia"/>
        </w:rPr>
        <w:t>）观测到目标</w:t>
      </w:r>
      <w:r>
        <w:rPr>
          <w:rFonts w:hint="eastAsia"/>
        </w:rPr>
        <w:t>code=5007</w:t>
      </w:r>
      <w:r>
        <w:rPr>
          <w:rFonts w:hint="eastAsia"/>
        </w:rPr>
        <w:t>，</w:t>
      </w:r>
      <w:commentRangeEnd w:id="17"/>
      <w:r w:rsidR="00707A62">
        <w:rPr>
          <w:rStyle w:val="a7"/>
        </w:rPr>
        <w:commentReference w:id="17"/>
      </w:r>
      <w:r>
        <w:rPr>
          <w:rFonts w:hint="eastAsia"/>
        </w:rPr>
        <w:t>并生成多雷达航迹，一个周期后</w:t>
      </w:r>
      <w:del w:id="18" w:author="张恒" w:date="2017-04-13T15:52:00Z">
        <w:r w:rsidDel="00707A62">
          <w:rPr>
            <w:rFonts w:hint="eastAsia"/>
          </w:rPr>
          <w:delText>后</w:delText>
        </w:r>
      </w:del>
      <w:r>
        <w:rPr>
          <w:rFonts w:hint="eastAsia"/>
        </w:rPr>
        <w:t>该单雷达目标</w:t>
      </w:r>
      <w:r>
        <w:rPr>
          <w:rFonts w:hint="eastAsia"/>
        </w:rPr>
        <w:t>A5007</w:t>
      </w:r>
      <w:r>
        <w:rPr>
          <w:rFonts w:hint="eastAsia"/>
        </w:rPr>
        <w:t>消失，多雷达航迹相应外推。</w:t>
      </w:r>
    </w:p>
    <w:p w14:paraId="2550DE78" w14:textId="77777777" w:rsidR="00427D76" w:rsidRPr="00FE00BD" w:rsidRDefault="00283DF1" w:rsidP="00C81AA1">
      <w:pPr>
        <w:spacing w:line="360" w:lineRule="auto"/>
        <w:rPr>
          <w:b/>
        </w:rPr>
      </w:pPr>
      <w:r w:rsidRPr="00FE00BD">
        <w:rPr>
          <w:rFonts w:hint="eastAsia"/>
          <w:b/>
        </w:rPr>
        <w:t>2</w:t>
      </w:r>
      <w:r w:rsidRPr="00FE00BD">
        <w:rPr>
          <w:rFonts w:hint="eastAsia"/>
          <w:b/>
        </w:rPr>
        <w:t>、</w:t>
      </w:r>
      <w:r w:rsidRPr="00FE00BD">
        <w:rPr>
          <w:rFonts w:hint="eastAsia"/>
          <w:b/>
        </w:rPr>
        <w:t>A1500</w:t>
      </w:r>
      <w:r w:rsidRPr="00FE00BD">
        <w:rPr>
          <w:rFonts w:hint="eastAsia"/>
          <w:b/>
        </w:rPr>
        <w:t>在</w:t>
      </w:r>
      <w:r w:rsidRPr="00FE00BD">
        <w:rPr>
          <w:rFonts w:hint="eastAsia"/>
          <w:b/>
        </w:rPr>
        <w:t>19</w:t>
      </w:r>
      <w:r w:rsidRPr="00FE00BD">
        <w:rPr>
          <w:rFonts w:hint="eastAsia"/>
          <w:b/>
        </w:rPr>
        <w:t>：</w:t>
      </w:r>
      <w:r w:rsidRPr="00FE00BD">
        <w:rPr>
          <w:rFonts w:hint="eastAsia"/>
          <w:b/>
        </w:rPr>
        <w:t>23</w:t>
      </w:r>
      <w:r w:rsidRPr="00FE00BD">
        <w:rPr>
          <w:rFonts w:hint="eastAsia"/>
          <w:b/>
        </w:rPr>
        <w:t>分外推</w:t>
      </w:r>
    </w:p>
    <w:p w14:paraId="2A737298" w14:textId="77777777" w:rsidR="00427D76" w:rsidRDefault="00283DF1" w:rsidP="00C81AA1">
      <w:pPr>
        <w:spacing w:line="360" w:lineRule="auto"/>
      </w:pPr>
      <w:r>
        <w:rPr>
          <w:rFonts w:hint="eastAsia"/>
        </w:rPr>
        <w:t xml:space="preserve">   </w:t>
      </w:r>
      <w:commentRangeStart w:id="19"/>
      <w:r>
        <w:rPr>
          <w:rFonts w:hint="eastAsia"/>
        </w:rPr>
        <w:t>19</w:t>
      </w:r>
      <w:r>
        <w:rPr>
          <w:rFonts w:hint="eastAsia"/>
        </w:rPr>
        <w:t>：</w:t>
      </w:r>
      <w:r>
        <w:rPr>
          <w:rFonts w:hint="eastAsia"/>
        </w:rPr>
        <w:t>23</w:t>
      </w:r>
      <w:r>
        <w:rPr>
          <w:rFonts w:hint="eastAsia"/>
        </w:rPr>
        <w:t>：</w:t>
      </w:r>
      <w:r>
        <w:rPr>
          <w:rFonts w:hint="eastAsia"/>
        </w:rPr>
        <w:t>14</w:t>
      </w:r>
      <w:r>
        <w:rPr>
          <w:rFonts w:hint="eastAsia"/>
        </w:rPr>
        <w:t>时</w:t>
      </w:r>
      <w:r>
        <w:rPr>
          <w:rFonts w:hint="eastAsia"/>
        </w:rPr>
        <w:t>radar30(CTURAY)</w:t>
      </w:r>
      <w:r>
        <w:rPr>
          <w:rFonts w:hint="eastAsia"/>
        </w:rPr>
        <w:t>观察到目标</w:t>
      </w:r>
      <w:r>
        <w:rPr>
          <w:rFonts w:hint="eastAsia"/>
        </w:rPr>
        <w:t>code=1500</w:t>
      </w:r>
      <w:commentRangeEnd w:id="19"/>
      <w:r w:rsidR="00707A62">
        <w:rPr>
          <w:rStyle w:val="a7"/>
        </w:rPr>
        <w:commentReference w:id="19"/>
      </w:r>
      <w:r>
        <w:rPr>
          <w:rFonts w:hint="eastAsia"/>
        </w:rPr>
        <w:t>，</w:t>
      </w:r>
      <w:commentRangeStart w:id="20"/>
      <w:r>
        <w:rPr>
          <w:rFonts w:hint="eastAsia"/>
        </w:rPr>
        <w:t>由于位置和原来的多雷达目标</w:t>
      </w:r>
      <w:r>
        <w:rPr>
          <w:rFonts w:hint="eastAsia"/>
        </w:rPr>
        <w:t>A1500</w:t>
      </w:r>
      <w:r>
        <w:rPr>
          <w:rFonts w:hint="eastAsia"/>
        </w:rPr>
        <w:t>相差很远产生新的多雷达航迹，</w:t>
      </w:r>
      <w:commentRangeEnd w:id="20"/>
      <w:r w:rsidR="00707A62">
        <w:rPr>
          <w:rStyle w:val="a7"/>
        </w:rPr>
        <w:commentReference w:id="20"/>
      </w:r>
      <w:r>
        <w:rPr>
          <w:rFonts w:hint="eastAsia"/>
        </w:rPr>
        <w:t>单雷达目标</w:t>
      </w:r>
      <w:r>
        <w:rPr>
          <w:rFonts w:hint="eastAsia"/>
        </w:rPr>
        <w:t>A1500</w:t>
      </w:r>
      <w:r>
        <w:rPr>
          <w:rFonts w:hint="eastAsia"/>
        </w:rPr>
        <w:t>持续了两个周期后消失，相应的多雷达航迹也开始外推消失。</w:t>
      </w:r>
    </w:p>
    <w:p w14:paraId="29FFF242" w14:textId="77777777" w:rsidR="00427D76" w:rsidRPr="00FE00BD" w:rsidRDefault="00283DF1" w:rsidP="00C81AA1">
      <w:pPr>
        <w:spacing w:line="360" w:lineRule="auto"/>
        <w:rPr>
          <w:b/>
        </w:rPr>
      </w:pPr>
      <w:r w:rsidRPr="00FE00BD">
        <w:rPr>
          <w:rFonts w:hint="eastAsia"/>
          <w:b/>
        </w:rPr>
        <w:t>3</w:t>
      </w:r>
      <w:r w:rsidRPr="00FE00BD">
        <w:rPr>
          <w:rFonts w:hint="eastAsia"/>
          <w:b/>
        </w:rPr>
        <w:t>、</w:t>
      </w:r>
      <w:r w:rsidRPr="00FE00BD">
        <w:rPr>
          <w:rFonts w:hint="eastAsia"/>
          <w:b/>
        </w:rPr>
        <w:t>A6455</w:t>
      </w:r>
      <w:r w:rsidRPr="00FE00BD">
        <w:rPr>
          <w:rFonts w:hint="eastAsia"/>
          <w:b/>
        </w:rPr>
        <w:t>在</w:t>
      </w:r>
      <w:r w:rsidRPr="00FE00BD">
        <w:rPr>
          <w:rFonts w:hint="eastAsia"/>
          <w:b/>
        </w:rPr>
        <w:t>19</w:t>
      </w:r>
      <w:r w:rsidRPr="00FE00BD">
        <w:rPr>
          <w:rFonts w:hint="eastAsia"/>
          <w:b/>
        </w:rPr>
        <w:t>：</w:t>
      </w:r>
      <w:r w:rsidRPr="00FE00BD">
        <w:rPr>
          <w:rFonts w:hint="eastAsia"/>
          <w:b/>
        </w:rPr>
        <w:t>32</w:t>
      </w:r>
      <w:r w:rsidRPr="00FE00BD">
        <w:rPr>
          <w:rFonts w:hint="eastAsia"/>
          <w:b/>
        </w:rPr>
        <w:t>分外推</w:t>
      </w:r>
    </w:p>
    <w:p w14:paraId="5AFD9AED" w14:textId="77777777" w:rsidR="00427D76" w:rsidRDefault="00283DF1" w:rsidP="00C81AA1">
      <w:pPr>
        <w:spacing w:line="360" w:lineRule="auto"/>
      </w:pPr>
      <w:r>
        <w:rPr>
          <w:rFonts w:hint="eastAsia"/>
        </w:rPr>
        <w:t xml:space="preserve">   </w:t>
      </w:r>
      <w:commentRangeStart w:id="21"/>
      <w:r>
        <w:rPr>
          <w:rFonts w:hint="eastAsia"/>
        </w:rPr>
        <w:t>19</w:t>
      </w:r>
      <w:r>
        <w:rPr>
          <w:rFonts w:hint="eastAsia"/>
        </w:rPr>
        <w:t>：</w:t>
      </w:r>
      <w:r>
        <w:rPr>
          <w:rFonts w:hint="eastAsia"/>
        </w:rPr>
        <w:t>32</w:t>
      </w:r>
      <w:r>
        <w:rPr>
          <w:rFonts w:hint="eastAsia"/>
        </w:rPr>
        <w:t>：</w:t>
      </w:r>
      <w:r>
        <w:rPr>
          <w:rFonts w:hint="eastAsia"/>
        </w:rPr>
        <w:t>05</w:t>
      </w:r>
      <w:r>
        <w:rPr>
          <w:rFonts w:hint="eastAsia"/>
        </w:rPr>
        <w:t>时</w:t>
      </w:r>
      <w:r>
        <w:rPr>
          <w:rFonts w:hint="eastAsia"/>
        </w:rPr>
        <w:t>radar30</w:t>
      </w:r>
      <w:r>
        <w:rPr>
          <w:rFonts w:hint="eastAsia"/>
        </w:rPr>
        <w:t>观察到目标</w:t>
      </w:r>
      <w:r>
        <w:rPr>
          <w:rFonts w:hint="eastAsia"/>
        </w:rPr>
        <w:t>code=6455</w:t>
      </w:r>
      <w:r>
        <w:rPr>
          <w:rFonts w:hint="eastAsia"/>
        </w:rPr>
        <w:t>，</w:t>
      </w:r>
      <w:commentRangeEnd w:id="21"/>
      <w:r w:rsidR="00707A62">
        <w:rPr>
          <w:rStyle w:val="a7"/>
        </w:rPr>
        <w:commentReference w:id="21"/>
      </w:r>
      <w:r>
        <w:rPr>
          <w:rFonts w:hint="eastAsia"/>
        </w:rPr>
        <w:t>并产生多雷达航迹，一个周期后单雷达信号消失，多雷达航迹相应外推消失。</w:t>
      </w:r>
    </w:p>
    <w:p w14:paraId="4E2D64D7" w14:textId="77777777" w:rsidR="00427D76" w:rsidRPr="00FE00BD" w:rsidRDefault="00283DF1" w:rsidP="00C81AA1">
      <w:pPr>
        <w:spacing w:line="360" w:lineRule="auto"/>
        <w:rPr>
          <w:b/>
        </w:rPr>
      </w:pPr>
      <w:r w:rsidRPr="00FE00BD">
        <w:rPr>
          <w:rFonts w:hint="eastAsia"/>
          <w:b/>
        </w:rPr>
        <w:t>4</w:t>
      </w:r>
      <w:r w:rsidRPr="00FE00BD">
        <w:rPr>
          <w:rFonts w:hint="eastAsia"/>
          <w:b/>
        </w:rPr>
        <w:t>、</w:t>
      </w:r>
      <w:r w:rsidRPr="00FE00BD">
        <w:rPr>
          <w:rFonts w:hint="eastAsia"/>
          <w:b/>
        </w:rPr>
        <w:t>A7431</w:t>
      </w:r>
      <w:r w:rsidRPr="00FE00BD">
        <w:rPr>
          <w:rFonts w:hint="eastAsia"/>
          <w:b/>
        </w:rPr>
        <w:t>在</w:t>
      </w:r>
      <w:r w:rsidRPr="00FE00BD">
        <w:rPr>
          <w:rFonts w:hint="eastAsia"/>
          <w:b/>
        </w:rPr>
        <w:t>19</w:t>
      </w:r>
      <w:r w:rsidRPr="00FE00BD">
        <w:rPr>
          <w:rFonts w:hint="eastAsia"/>
          <w:b/>
        </w:rPr>
        <w:t>：</w:t>
      </w:r>
      <w:r w:rsidRPr="00FE00BD">
        <w:rPr>
          <w:rFonts w:hint="eastAsia"/>
          <w:b/>
        </w:rPr>
        <w:t>38</w:t>
      </w:r>
      <w:r w:rsidRPr="00FE00BD">
        <w:rPr>
          <w:rFonts w:hint="eastAsia"/>
          <w:b/>
        </w:rPr>
        <w:t>分外推</w:t>
      </w:r>
    </w:p>
    <w:p w14:paraId="3E8277C7" w14:textId="77777777" w:rsidR="00427D76" w:rsidRDefault="00283DF1" w:rsidP="00C81AA1">
      <w:pPr>
        <w:spacing w:line="360" w:lineRule="auto"/>
      </w:pPr>
      <w:r>
        <w:rPr>
          <w:rFonts w:hint="eastAsia"/>
        </w:rPr>
        <w:t xml:space="preserve">   </w:t>
      </w:r>
      <w:commentRangeStart w:id="22"/>
      <w:r>
        <w:rPr>
          <w:rFonts w:hint="eastAsia"/>
        </w:rPr>
        <w:t>19</w:t>
      </w:r>
      <w:r>
        <w:rPr>
          <w:rFonts w:hint="eastAsia"/>
        </w:rPr>
        <w:t>：</w:t>
      </w:r>
      <w:r>
        <w:rPr>
          <w:rFonts w:hint="eastAsia"/>
        </w:rPr>
        <w:t>38</w:t>
      </w:r>
      <w:r>
        <w:rPr>
          <w:rFonts w:hint="eastAsia"/>
        </w:rPr>
        <w:t>：</w:t>
      </w:r>
      <w:r>
        <w:rPr>
          <w:rFonts w:hint="eastAsia"/>
        </w:rPr>
        <w:t>04</w:t>
      </w:r>
      <w:r>
        <w:rPr>
          <w:rFonts w:hint="eastAsia"/>
        </w:rPr>
        <w:t>时</w:t>
      </w:r>
      <w:r>
        <w:rPr>
          <w:rFonts w:hint="eastAsia"/>
        </w:rPr>
        <w:t>radar1</w:t>
      </w:r>
      <w:r>
        <w:rPr>
          <w:rFonts w:hint="eastAsia"/>
        </w:rPr>
        <w:t>（</w:t>
      </w:r>
      <w:r>
        <w:rPr>
          <w:rFonts w:hint="eastAsia"/>
        </w:rPr>
        <w:t>XIYRAY</w:t>
      </w:r>
      <w:r>
        <w:rPr>
          <w:rFonts w:hint="eastAsia"/>
        </w:rPr>
        <w:t>）观察到目标</w:t>
      </w:r>
      <w:r>
        <w:rPr>
          <w:rFonts w:hint="eastAsia"/>
        </w:rPr>
        <w:t>code=7431</w:t>
      </w:r>
      <w:commentRangeEnd w:id="22"/>
      <w:r w:rsidR="00707A62">
        <w:rPr>
          <w:rStyle w:val="a7"/>
        </w:rPr>
        <w:commentReference w:id="22"/>
      </w:r>
      <w:r>
        <w:rPr>
          <w:rFonts w:hint="eastAsia"/>
        </w:rPr>
        <w:t>，并产生多雷达航迹，一个周期后单雷达信号消失，多雷达航迹相应外推消失。</w:t>
      </w:r>
    </w:p>
    <w:p w14:paraId="2E39E7CF" w14:textId="77777777" w:rsidR="00427D76" w:rsidRPr="00FE00BD" w:rsidRDefault="00283DF1" w:rsidP="00C81AA1">
      <w:pPr>
        <w:spacing w:line="360" w:lineRule="auto"/>
        <w:rPr>
          <w:b/>
        </w:rPr>
      </w:pPr>
      <w:r w:rsidRPr="00FE00BD">
        <w:rPr>
          <w:rFonts w:hint="eastAsia"/>
          <w:b/>
        </w:rPr>
        <w:t>5</w:t>
      </w:r>
      <w:r w:rsidRPr="00FE00BD">
        <w:rPr>
          <w:rFonts w:hint="eastAsia"/>
          <w:b/>
        </w:rPr>
        <w:t>、</w:t>
      </w:r>
      <w:r w:rsidRPr="00FE00BD">
        <w:rPr>
          <w:rFonts w:hint="eastAsia"/>
          <w:b/>
        </w:rPr>
        <w:t>A2004</w:t>
      </w:r>
      <w:r w:rsidRPr="00FE00BD">
        <w:rPr>
          <w:rFonts w:hint="eastAsia"/>
          <w:b/>
        </w:rPr>
        <w:t>在</w:t>
      </w:r>
      <w:r w:rsidRPr="00FE00BD">
        <w:rPr>
          <w:rFonts w:hint="eastAsia"/>
          <w:b/>
        </w:rPr>
        <w:t>19</w:t>
      </w:r>
      <w:r w:rsidRPr="00FE00BD">
        <w:rPr>
          <w:rFonts w:hint="eastAsia"/>
          <w:b/>
        </w:rPr>
        <w:t>：</w:t>
      </w:r>
      <w:r w:rsidRPr="00FE00BD">
        <w:rPr>
          <w:rFonts w:hint="eastAsia"/>
          <w:b/>
        </w:rPr>
        <w:t>41</w:t>
      </w:r>
      <w:r w:rsidRPr="00FE00BD">
        <w:rPr>
          <w:rFonts w:hint="eastAsia"/>
          <w:b/>
        </w:rPr>
        <w:t>分外推</w:t>
      </w:r>
    </w:p>
    <w:p w14:paraId="7E7EB3DB" w14:textId="77777777" w:rsidR="00427D76" w:rsidRDefault="00283DF1" w:rsidP="00C81AA1">
      <w:pPr>
        <w:spacing w:line="360" w:lineRule="auto"/>
      </w:pPr>
      <w:r>
        <w:rPr>
          <w:rFonts w:hint="eastAsia"/>
        </w:rPr>
        <w:t xml:space="preserve">   </w:t>
      </w:r>
      <w:commentRangeStart w:id="23"/>
      <w:r>
        <w:rPr>
          <w:rFonts w:hint="eastAsia"/>
        </w:rPr>
        <w:t>19</w:t>
      </w:r>
      <w:r>
        <w:rPr>
          <w:rFonts w:hint="eastAsia"/>
        </w:rPr>
        <w:t>：</w:t>
      </w:r>
      <w:r>
        <w:rPr>
          <w:rFonts w:hint="eastAsia"/>
        </w:rPr>
        <w:t>41</w:t>
      </w:r>
      <w:r>
        <w:rPr>
          <w:rFonts w:hint="eastAsia"/>
        </w:rPr>
        <w:t>：</w:t>
      </w:r>
      <w:r>
        <w:rPr>
          <w:rFonts w:hint="eastAsia"/>
        </w:rPr>
        <w:t>34</w:t>
      </w:r>
      <w:r>
        <w:rPr>
          <w:rFonts w:hint="eastAsia"/>
        </w:rPr>
        <w:t>时</w:t>
      </w:r>
      <w:r>
        <w:rPr>
          <w:rFonts w:hint="eastAsia"/>
        </w:rPr>
        <w:t>radar1</w:t>
      </w:r>
      <w:r>
        <w:rPr>
          <w:rFonts w:hint="eastAsia"/>
        </w:rPr>
        <w:t>（</w:t>
      </w:r>
      <w:r>
        <w:rPr>
          <w:rFonts w:hint="eastAsia"/>
        </w:rPr>
        <w:t>XIYRAY</w:t>
      </w:r>
      <w:r>
        <w:rPr>
          <w:rFonts w:hint="eastAsia"/>
        </w:rPr>
        <w:t>）观察到目标</w:t>
      </w:r>
      <w:r>
        <w:rPr>
          <w:rFonts w:hint="eastAsia"/>
        </w:rPr>
        <w:t>code=2004</w:t>
      </w:r>
      <w:commentRangeEnd w:id="23"/>
      <w:r w:rsidR="00707A62">
        <w:rPr>
          <w:rStyle w:val="a7"/>
        </w:rPr>
        <w:commentReference w:id="23"/>
      </w:r>
      <w:r>
        <w:rPr>
          <w:rFonts w:hint="eastAsia"/>
        </w:rPr>
        <w:t>，并产生多雷达航迹，一个周期后单雷达信号消失，多雷达航迹相应外推消失。</w:t>
      </w:r>
    </w:p>
    <w:p w14:paraId="5DC6D995" w14:textId="77777777" w:rsidR="00427D76" w:rsidRPr="00FE00BD" w:rsidRDefault="00283DF1" w:rsidP="00C81AA1">
      <w:pPr>
        <w:spacing w:line="360" w:lineRule="auto"/>
        <w:rPr>
          <w:b/>
        </w:rPr>
      </w:pPr>
      <w:r w:rsidRPr="00FE00BD">
        <w:rPr>
          <w:rFonts w:hint="eastAsia"/>
          <w:b/>
        </w:rPr>
        <w:t>6</w:t>
      </w:r>
      <w:r w:rsidRPr="00FE00BD">
        <w:rPr>
          <w:rFonts w:hint="eastAsia"/>
          <w:b/>
        </w:rPr>
        <w:t>、</w:t>
      </w:r>
      <w:r w:rsidRPr="00FE00BD">
        <w:rPr>
          <w:rFonts w:hint="eastAsia"/>
          <w:b/>
        </w:rPr>
        <w:t>A4345</w:t>
      </w:r>
      <w:r w:rsidRPr="00FE00BD">
        <w:rPr>
          <w:rFonts w:hint="eastAsia"/>
          <w:b/>
        </w:rPr>
        <w:t>在</w:t>
      </w:r>
      <w:r w:rsidRPr="00FE00BD">
        <w:rPr>
          <w:rFonts w:hint="eastAsia"/>
          <w:b/>
        </w:rPr>
        <w:t>19</w:t>
      </w:r>
      <w:r w:rsidRPr="00FE00BD">
        <w:rPr>
          <w:rFonts w:hint="eastAsia"/>
          <w:b/>
        </w:rPr>
        <w:t>：</w:t>
      </w:r>
      <w:r w:rsidRPr="00FE00BD">
        <w:rPr>
          <w:rFonts w:hint="eastAsia"/>
          <w:b/>
        </w:rPr>
        <w:t>42</w:t>
      </w:r>
      <w:r w:rsidRPr="00FE00BD">
        <w:rPr>
          <w:rFonts w:hint="eastAsia"/>
          <w:b/>
        </w:rPr>
        <w:t>分外推</w:t>
      </w:r>
    </w:p>
    <w:p w14:paraId="3096213D" w14:textId="77777777" w:rsidR="00427D76" w:rsidRDefault="00283DF1" w:rsidP="00C81AA1">
      <w:pPr>
        <w:spacing w:line="360" w:lineRule="auto"/>
      </w:pPr>
      <w:r>
        <w:rPr>
          <w:rFonts w:hint="eastAsia"/>
        </w:rPr>
        <w:lastRenderedPageBreak/>
        <w:t xml:space="preserve">   </w:t>
      </w:r>
      <w:commentRangeStart w:id="24"/>
      <w:r>
        <w:rPr>
          <w:rFonts w:hint="eastAsia"/>
        </w:rPr>
        <w:t>19</w:t>
      </w:r>
      <w:r>
        <w:rPr>
          <w:rFonts w:hint="eastAsia"/>
        </w:rPr>
        <w:t>：</w:t>
      </w:r>
      <w:r>
        <w:rPr>
          <w:rFonts w:hint="eastAsia"/>
        </w:rPr>
        <w:t>41</w:t>
      </w:r>
      <w:r>
        <w:rPr>
          <w:rFonts w:hint="eastAsia"/>
        </w:rPr>
        <w:t>：</w:t>
      </w:r>
      <w:r>
        <w:rPr>
          <w:rFonts w:hint="eastAsia"/>
        </w:rPr>
        <w:t>58</w:t>
      </w:r>
      <w:r>
        <w:rPr>
          <w:rFonts w:hint="eastAsia"/>
        </w:rPr>
        <w:t>时</w:t>
      </w:r>
      <w:r>
        <w:rPr>
          <w:rFonts w:hint="eastAsia"/>
        </w:rPr>
        <w:t xml:space="preserve">radar29(JYNRAY) </w:t>
      </w:r>
      <w:r>
        <w:rPr>
          <w:rFonts w:hint="eastAsia"/>
        </w:rPr>
        <w:t>观察到目标</w:t>
      </w:r>
      <w:r>
        <w:rPr>
          <w:rFonts w:hint="eastAsia"/>
        </w:rPr>
        <w:t>code=4345</w:t>
      </w:r>
      <w:commentRangeEnd w:id="24"/>
      <w:r w:rsidR="00707A62">
        <w:rPr>
          <w:rStyle w:val="a7"/>
        </w:rPr>
        <w:commentReference w:id="24"/>
      </w:r>
      <w:r>
        <w:rPr>
          <w:rFonts w:hint="eastAsia"/>
        </w:rPr>
        <w:t>，并产生多雷达航迹，一个周期后单雷达信号消失，多雷达航迹相应外推消失。</w:t>
      </w:r>
    </w:p>
    <w:p w14:paraId="0A860186" w14:textId="77777777" w:rsidR="00427D76" w:rsidRPr="00FE00BD" w:rsidRDefault="00283DF1" w:rsidP="00C81AA1">
      <w:pPr>
        <w:spacing w:line="360" w:lineRule="auto"/>
        <w:rPr>
          <w:b/>
        </w:rPr>
      </w:pPr>
      <w:r w:rsidRPr="00FE00BD">
        <w:rPr>
          <w:rFonts w:hint="eastAsia"/>
          <w:b/>
        </w:rPr>
        <w:t>7</w:t>
      </w:r>
      <w:r w:rsidRPr="00FE00BD">
        <w:rPr>
          <w:rFonts w:hint="eastAsia"/>
          <w:b/>
        </w:rPr>
        <w:t>、</w:t>
      </w:r>
      <w:r w:rsidRPr="00FE00BD">
        <w:rPr>
          <w:rFonts w:hint="eastAsia"/>
          <w:b/>
        </w:rPr>
        <w:t>A6607</w:t>
      </w:r>
      <w:r w:rsidRPr="00FE00BD">
        <w:rPr>
          <w:rFonts w:hint="eastAsia"/>
          <w:b/>
        </w:rPr>
        <w:t>在</w:t>
      </w:r>
      <w:r w:rsidRPr="00FE00BD">
        <w:rPr>
          <w:rFonts w:hint="eastAsia"/>
          <w:b/>
        </w:rPr>
        <w:t>19</w:t>
      </w:r>
      <w:r w:rsidRPr="00FE00BD">
        <w:rPr>
          <w:rFonts w:hint="eastAsia"/>
          <w:b/>
        </w:rPr>
        <w:t>：</w:t>
      </w:r>
      <w:r w:rsidRPr="00FE00BD">
        <w:rPr>
          <w:rFonts w:hint="eastAsia"/>
          <w:b/>
        </w:rPr>
        <w:t>43</w:t>
      </w:r>
      <w:r w:rsidRPr="00FE00BD">
        <w:rPr>
          <w:rFonts w:hint="eastAsia"/>
          <w:b/>
        </w:rPr>
        <w:t>分外推</w:t>
      </w:r>
    </w:p>
    <w:p w14:paraId="51F5156B" w14:textId="77777777" w:rsidR="00427D76" w:rsidRDefault="00283DF1" w:rsidP="00C81AA1">
      <w:pPr>
        <w:spacing w:line="360" w:lineRule="auto"/>
      </w:pPr>
      <w:r>
        <w:rPr>
          <w:rFonts w:hint="eastAsia"/>
        </w:rPr>
        <w:t xml:space="preserve">   </w:t>
      </w:r>
      <w:commentRangeStart w:id="25"/>
      <w:r>
        <w:rPr>
          <w:rFonts w:hint="eastAsia"/>
        </w:rPr>
        <w:t>19</w:t>
      </w:r>
      <w:r>
        <w:rPr>
          <w:rFonts w:hint="eastAsia"/>
        </w:rPr>
        <w:t>：</w:t>
      </w:r>
      <w:r>
        <w:rPr>
          <w:rFonts w:hint="eastAsia"/>
        </w:rPr>
        <w:t>42</w:t>
      </w:r>
      <w:r>
        <w:rPr>
          <w:rFonts w:hint="eastAsia"/>
        </w:rPr>
        <w:t>：</w:t>
      </w:r>
      <w:r>
        <w:rPr>
          <w:rFonts w:hint="eastAsia"/>
        </w:rPr>
        <w:t>58</w:t>
      </w:r>
      <w:r>
        <w:rPr>
          <w:rFonts w:hint="eastAsia"/>
        </w:rPr>
        <w:t>时</w:t>
      </w:r>
      <w:r>
        <w:rPr>
          <w:rFonts w:hint="eastAsia"/>
        </w:rPr>
        <w:t>radar1</w:t>
      </w:r>
      <w:r>
        <w:rPr>
          <w:rFonts w:hint="eastAsia"/>
        </w:rPr>
        <w:t>（</w:t>
      </w:r>
      <w:r>
        <w:rPr>
          <w:rFonts w:hint="eastAsia"/>
        </w:rPr>
        <w:t>XIYRAY</w:t>
      </w:r>
      <w:r>
        <w:rPr>
          <w:rFonts w:hint="eastAsia"/>
        </w:rPr>
        <w:t>）观察到目标</w:t>
      </w:r>
      <w:r>
        <w:rPr>
          <w:rFonts w:hint="eastAsia"/>
        </w:rPr>
        <w:t>code=6607</w:t>
      </w:r>
      <w:commentRangeEnd w:id="25"/>
      <w:r w:rsidR="00707A62">
        <w:rPr>
          <w:rStyle w:val="a7"/>
        </w:rPr>
        <w:commentReference w:id="25"/>
      </w:r>
      <w:r>
        <w:rPr>
          <w:rFonts w:hint="eastAsia"/>
        </w:rPr>
        <w:t>，并产生多雷达航迹，一个周期后单雷达信号消失，多雷达航迹相应外推消失。</w:t>
      </w:r>
    </w:p>
    <w:p w14:paraId="42439C5D" w14:textId="77777777" w:rsidR="00427D76" w:rsidRDefault="00283DF1" w:rsidP="00676319">
      <w:pPr>
        <w:spacing w:line="360" w:lineRule="auto"/>
      </w:pPr>
      <w:r>
        <w:rPr>
          <w:rFonts w:hint="eastAsia"/>
        </w:rPr>
        <w:t xml:space="preserve">   </w:t>
      </w:r>
      <w:r>
        <w:rPr>
          <w:rFonts w:hint="eastAsia"/>
        </w:rPr>
        <w:t>注：针对上面单雷达目标出现一次，马上就形成航迹得问题；在</w:t>
      </w:r>
      <w:r>
        <w:rPr>
          <w:rFonts w:hint="eastAsia"/>
        </w:rPr>
        <w:t>P2</w:t>
      </w:r>
      <w:r>
        <w:rPr>
          <w:rFonts w:hint="eastAsia"/>
        </w:rPr>
        <w:t>版本中加入了新出现单雷达航迹稳定周期次数判断参数，通过该参数用户可以在线设定新到来的单雷达航迹多少个周期后才能生成多雷达航迹。</w:t>
      </w:r>
    </w:p>
    <w:p w14:paraId="36D2643E" w14:textId="77777777" w:rsidR="00427D76" w:rsidRPr="00992E75" w:rsidRDefault="00FE00BD" w:rsidP="00676319">
      <w:pPr>
        <w:spacing w:line="360" w:lineRule="auto"/>
        <w:rPr>
          <w:b/>
          <w:sz w:val="24"/>
        </w:rPr>
      </w:pPr>
      <w:r>
        <w:rPr>
          <w:rFonts w:hint="eastAsia"/>
          <w:b/>
          <w:sz w:val="24"/>
        </w:rPr>
        <w:t>三</w:t>
      </w:r>
      <w:r w:rsidR="00992E75">
        <w:rPr>
          <w:rFonts w:hint="eastAsia"/>
          <w:b/>
          <w:sz w:val="24"/>
        </w:rPr>
        <w:t>、高度跳变</w:t>
      </w:r>
    </w:p>
    <w:p w14:paraId="405C6ACD" w14:textId="77777777" w:rsidR="00427D76" w:rsidRPr="000C5938" w:rsidRDefault="00283DF1" w:rsidP="00676319">
      <w:pPr>
        <w:numPr>
          <w:ilvl w:val="0"/>
          <w:numId w:val="1"/>
        </w:numPr>
        <w:spacing w:line="360" w:lineRule="auto"/>
        <w:rPr>
          <w:b/>
        </w:rPr>
      </w:pPr>
      <w:r w:rsidRPr="000C5938">
        <w:rPr>
          <w:rFonts w:hint="eastAsia"/>
          <w:b/>
        </w:rPr>
        <w:t>CSN6270</w:t>
      </w:r>
      <w:r w:rsidRPr="000C5938">
        <w:rPr>
          <w:rFonts w:hint="eastAsia"/>
          <w:b/>
        </w:rPr>
        <w:t>（</w:t>
      </w:r>
      <w:r w:rsidRPr="000C5938">
        <w:rPr>
          <w:rFonts w:hint="eastAsia"/>
          <w:b/>
        </w:rPr>
        <w:t>A4016</w:t>
      </w:r>
      <w:r w:rsidRPr="000C5938">
        <w:rPr>
          <w:rFonts w:hint="eastAsia"/>
          <w:b/>
        </w:rPr>
        <w:t>）在</w:t>
      </w:r>
      <w:r w:rsidRPr="000C5938">
        <w:rPr>
          <w:rFonts w:hint="eastAsia"/>
          <w:b/>
        </w:rPr>
        <w:t>19</w:t>
      </w:r>
      <w:r w:rsidRPr="000C5938">
        <w:rPr>
          <w:rFonts w:hint="eastAsia"/>
          <w:b/>
        </w:rPr>
        <w:t>：</w:t>
      </w:r>
      <w:r w:rsidRPr="000C5938">
        <w:rPr>
          <w:rFonts w:hint="eastAsia"/>
          <w:b/>
        </w:rPr>
        <w:t>58</w:t>
      </w:r>
      <w:r w:rsidRPr="000C5938">
        <w:rPr>
          <w:rFonts w:hint="eastAsia"/>
          <w:b/>
        </w:rPr>
        <w:t>：</w:t>
      </w:r>
      <w:r w:rsidRPr="000C5938">
        <w:rPr>
          <w:rFonts w:hint="eastAsia"/>
          <w:b/>
        </w:rPr>
        <w:t>53</w:t>
      </w:r>
      <w:r w:rsidRPr="000C5938">
        <w:rPr>
          <w:rFonts w:hint="eastAsia"/>
          <w:b/>
        </w:rPr>
        <w:t>高度跳变</w:t>
      </w:r>
    </w:p>
    <w:p w14:paraId="347A10DE" w14:textId="77777777" w:rsidR="00427D76" w:rsidRDefault="00283DF1" w:rsidP="000C5938">
      <w:pPr>
        <w:spacing w:line="360" w:lineRule="auto"/>
        <w:ind w:firstLine="420"/>
      </w:pPr>
      <w:r>
        <w:rPr>
          <w:rFonts w:hint="eastAsia"/>
        </w:rPr>
        <w:t>单雷达：</w:t>
      </w:r>
      <w:commentRangeStart w:id="26"/>
      <w:r>
        <w:rPr>
          <w:rFonts w:hint="eastAsia"/>
        </w:rPr>
        <w:t>在</w:t>
      </w:r>
      <w:r>
        <w:rPr>
          <w:rFonts w:hint="eastAsia"/>
        </w:rPr>
        <w:t>19</w:t>
      </w:r>
      <w:r>
        <w:rPr>
          <w:rFonts w:hint="eastAsia"/>
        </w:rPr>
        <w:t>：</w:t>
      </w:r>
      <w:r>
        <w:rPr>
          <w:rFonts w:hint="eastAsia"/>
        </w:rPr>
        <w:t>57</w:t>
      </w:r>
      <w:r>
        <w:rPr>
          <w:rFonts w:hint="eastAsia"/>
        </w:rPr>
        <w:t>：</w:t>
      </w:r>
      <w:r>
        <w:rPr>
          <w:rFonts w:hint="eastAsia"/>
        </w:rPr>
        <w:t>56~19</w:t>
      </w:r>
      <w:r>
        <w:rPr>
          <w:rFonts w:hint="eastAsia"/>
        </w:rPr>
        <w:t>：</w:t>
      </w:r>
      <w:r>
        <w:rPr>
          <w:rFonts w:hint="eastAsia"/>
        </w:rPr>
        <w:t>58</w:t>
      </w:r>
      <w:r>
        <w:rPr>
          <w:rFonts w:hint="eastAsia"/>
        </w:rPr>
        <w:t>：</w:t>
      </w:r>
      <w:r>
        <w:rPr>
          <w:rFonts w:hint="eastAsia"/>
        </w:rPr>
        <w:t>51</w:t>
      </w:r>
      <w:r>
        <w:rPr>
          <w:rFonts w:hint="eastAsia"/>
        </w:rPr>
        <w:t>时间段中</w:t>
      </w:r>
      <w:r>
        <w:rPr>
          <w:rFonts w:hint="eastAsia"/>
        </w:rPr>
        <w:t>radar2</w:t>
      </w:r>
      <w:r>
        <w:rPr>
          <w:rFonts w:hint="eastAsia"/>
        </w:rPr>
        <w:t>（</w:t>
      </w:r>
      <w:r>
        <w:rPr>
          <w:rFonts w:hint="eastAsia"/>
        </w:rPr>
        <w:t>XIYINR</w:t>
      </w:r>
      <w:r>
        <w:rPr>
          <w:rFonts w:hint="eastAsia"/>
        </w:rPr>
        <w:t>）一直保持高度</w:t>
      </w:r>
      <w:r>
        <w:rPr>
          <w:rFonts w:hint="eastAsia"/>
        </w:rPr>
        <w:t>1585m</w:t>
      </w:r>
      <w:r>
        <w:rPr>
          <w:rFonts w:hint="eastAsia"/>
        </w:rPr>
        <w:t>，而</w:t>
      </w:r>
      <w:r>
        <w:rPr>
          <w:rFonts w:hint="eastAsia"/>
        </w:rPr>
        <w:t>radar1</w:t>
      </w:r>
      <w:r>
        <w:rPr>
          <w:rFonts w:hint="eastAsia"/>
        </w:rPr>
        <w:t>（</w:t>
      </w:r>
      <w:r>
        <w:rPr>
          <w:rFonts w:hint="eastAsia"/>
        </w:rPr>
        <w:t>XIYRAY</w:t>
      </w:r>
      <w:r>
        <w:rPr>
          <w:rFonts w:hint="eastAsia"/>
        </w:rPr>
        <w:t>）高度一直处于上升状态。</w:t>
      </w:r>
      <w:commentRangeEnd w:id="26"/>
      <w:r w:rsidR="00707A62">
        <w:rPr>
          <w:rStyle w:val="a7"/>
        </w:rPr>
        <w:commentReference w:id="26"/>
      </w:r>
    </w:p>
    <w:p w14:paraId="49E5D8AF" w14:textId="77777777" w:rsidR="00427D76" w:rsidRDefault="00283DF1" w:rsidP="000C5938">
      <w:pPr>
        <w:spacing w:line="360" w:lineRule="auto"/>
        <w:ind w:firstLine="420"/>
      </w:pPr>
      <w:r>
        <w:rPr>
          <w:rFonts w:hint="eastAsia"/>
        </w:rPr>
        <w:t>多雷达：在</w:t>
      </w:r>
      <w:r>
        <w:rPr>
          <w:rFonts w:hint="eastAsia"/>
        </w:rPr>
        <w:t>19</w:t>
      </w:r>
      <w:r>
        <w:rPr>
          <w:rFonts w:hint="eastAsia"/>
        </w:rPr>
        <w:t>：</w:t>
      </w:r>
      <w:r>
        <w:rPr>
          <w:rFonts w:hint="eastAsia"/>
        </w:rPr>
        <w:t>57</w:t>
      </w:r>
      <w:r>
        <w:rPr>
          <w:rFonts w:hint="eastAsia"/>
        </w:rPr>
        <w:t>：</w:t>
      </w:r>
      <w:r>
        <w:rPr>
          <w:rFonts w:hint="eastAsia"/>
        </w:rPr>
        <w:t>56 ~ 19</w:t>
      </w:r>
      <w:r>
        <w:rPr>
          <w:rFonts w:hint="eastAsia"/>
        </w:rPr>
        <w:t>：</w:t>
      </w:r>
      <w:r>
        <w:rPr>
          <w:rFonts w:hint="eastAsia"/>
        </w:rPr>
        <w:t>58</w:t>
      </w:r>
      <w:r>
        <w:rPr>
          <w:rFonts w:hint="eastAsia"/>
        </w:rPr>
        <w:t>：</w:t>
      </w:r>
      <w:r>
        <w:rPr>
          <w:rFonts w:hint="eastAsia"/>
        </w:rPr>
        <w:t>51</w:t>
      </w:r>
      <w:r>
        <w:rPr>
          <w:rFonts w:hint="eastAsia"/>
        </w:rPr>
        <w:t>多雷达融合高度一直</w:t>
      </w:r>
      <w:commentRangeStart w:id="27"/>
      <w:r>
        <w:rPr>
          <w:rFonts w:hint="eastAsia"/>
        </w:rPr>
        <w:t>取到</w:t>
      </w:r>
      <w:r>
        <w:rPr>
          <w:rFonts w:hint="eastAsia"/>
        </w:rPr>
        <w:t>radar2</w:t>
      </w:r>
      <w:r>
        <w:rPr>
          <w:rFonts w:hint="eastAsia"/>
        </w:rPr>
        <w:t>（</w:t>
      </w:r>
      <w:r>
        <w:rPr>
          <w:rFonts w:hint="eastAsia"/>
        </w:rPr>
        <w:t>XIYINR</w:t>
      </w:r>
      <w:r>
        <w:rPr>
          <w:rFonts w:hint="eastAsia"/>
        </w:rPr>
        <w:t>）的修正高度</w:t>
      </w:r>
      <w:r>
        <w:rPr>
          <w:rFonts w:hint="eastAsia"/>
        </w:rPr>
        <w:t>1601m</w:t>
      </w:r>
      <w:commentRangeEnd w:id="27"/>
      <w:r w:rsidR="00707A62">
        <w:rPr>
          <w:rStyle w:val="a7"/>
        </w:rPr>
        <w:commentReference w:id="27"/>
      </w:r>
      <w:r>
        <w:rPr>
          <w:rFonts w:hint="eastAsia"/>
        </w:rPr>
        <w:t>。在</w:t>
      </w:r>
      <w:r>
        <w:rPr>
          <w:rFonts w:hint="eastAsia"/>
        </w:rPr>
        <w:t>19</w:t>
      </w:r>
      <w:r>
        <w:rPr>
          <w:rFonts w:hint="eastAsia"/>
        </w:rPr>
        <w:t>：</w:t>
      </w:r>
      <w:r>
        <w:rPr>
          <w:rFonts w:hint="eastAsia"/>
        </w:rPr>
        <w:t>58</w:t>
      </w:r>
      <w:r>
        <w:rPr>
          <w:rFonts w:hint="eastAsia"/>
        </w:rPr>
        <w:t>：</w:t>
      </w:r>
      <w:r>
        <w:rPr>
          <w:rFonts w:hint="eastAsia"/>
        </w:rPr>
        <w:t>51</w:t>
      </w:r>
      <w:r>
        <w:rPr>
          <w:rFonts w:hint="eastAsia"/>
        </w:rPr>
        <w:t>时</w:t>
      </w:r>
      <w:r>
        <w:rPr>
          <w:rFonts w:hint="eastAsia"/>
        </w:rPr>
        <w:t>radar2</w:t>
      </w:r>
      <w:r>
        <w:rPr>
          <w:rFonts w:hint="eastAsia"/>
        </w:rPr>
        <w:t>（</w:t>
      </w:r>
      <w:r>
        <w:rPr>
          <w:rFonts w:hint="eastAsia"/>
        </w:rPr>
        <w:t>XIYINR</w:t>
      </w:r>
      <w:r>
        <w:rPr>
          <w:rFonts w:hint="eastAsia"/>
        </w:rPr>
        <w:t>）高度正常后，多雷达融合高度取值正常取到</w:t>
      </w:r>
      <w:r>
        <w:rPr>
          <w:rFonts w:hint="eastAsia"/>
        </w:rPr>
        <w:t>2454m</w:t>
      </w:r>
      <w:r>
        <w:rPr>
          <w:rFonts w:hint="eastAsia"/>
        </w:rPr>
        <w:t>。</w:t>
      </w:r>
    </w:p>
    <w:p w14:paraId="11B688B8" w14:textId="77777777" w:rsidR="00427D76" w:rsidRDefault="00283DF1" w:rsidP="000C5938">
      <w:pPr>
        <w:spacing w:line="360" w:lineRule="auto"/>
        <w:ind w:firstLine="420"/>
      </w:pPr>
      <w:r>
        <w:rPr>
          <w:rFonts w:hint="eastAsia"/>
        </w:rPr>
        <w:t>查看</w:t>
      </w:r>
      <w:r>
        <w:rPr>
          <w:rFonts w:hint="eastAsia"/>
        </w:rPr>
        <w:t>TVS</w:t>
      </w:r>
      <w:r>
        <w:rPr>
          <w:rFonts w:hint="eastAsia"/>
        </w:rPr>
        <w:t>数据，在</w:t>
      </w:r>
      <w:r>
        <w:rPr>
          <w:rFonts w:hint="eastAsia"/>
        </w:rPr>
        <w:t>TVS</w:t>
      </w:r>
      <w:r>
        <w:rPr>
          <w:rFonts w:hint="eastAsia"/>
        </w:rPr>
        <w:t>多雷达高度融合处理正常，多雷达目标高度一直连续上升。</w:t>
      </w:r>
      <w:r>
        <w:rPr>
          <w:rFonts w:hint="eastAsia"/>
        </w:rPr>
        <w:t>TVS</w:t>
      </w:r>
      <w:r>
        <w:rPr>
          <w:rFonts w:hint="eastAsia"/>
        </w:rPr>
        <w:t>为</w:t>
      </w:r>
      <w:r>
        <w:rPr>
          <w:rFonts w:hint="eastAsia"/>
        </w:rPr>
        <w:t>V2.1.0</w:t>
      </w:r>
      <w:r>
        <w:rPr>
          <w:rFonts w:hint="eastAsia"/>
        </w:rPr>
        <w:t>的</w:t>
      </w:r>
      <w:r>
        <w:rPr>
          <w:rFonts w:hint="eastAsia"/>
        </w:rPr>
        <w:t>P2</w:t>
      </w:r>
      <w:r>
        <w:rPr>
          <w:rFonts w:hint="eastAsia"/>
        </w:rPr>
        <w:t>版本，已解决该问题。</w:t>
      </w:r>
    </w:p>
    <w:p w14:paraId="22A7B7D6" w14:textId="77777777" w:rsidR="00427D76" w:rsidRPr="000C5938" w:rsidRDefault="00283DF1" w:rsidP="00676319">
      <w:pPr>
        <w:numPr>
          <w:ilvl w:val="0"/>
          <w:numId w:val="1"/>
        </w:numPr>
        <w:spacing w:line="360" w:lineRule="auto"/>
        <w:rPr>
          <w:b/>
        </w:rPr>
      </w:pPr>
      <w:commentRangeStart w:id="28"/>
      <w:r w:rsidRPr="000C5938">
        <w:rPr>
          <w:rFonts w:hint="eastAsia"/>
          <w:b/>
        </w:rPr>
        <w:t>CSZ9224</w:t>
      </w:r>
      <w:r w:rsidRPr="000C5938">
        <w:rPr>
          <w:rFonts w:hint="eastAsia"/>
          <w:b/>
        </w:rPr>
        <w:t>（</w:t>
      </w:r>
      <w:r w:rsidRPr="000C5938">
        <w:rPr>
          <w:rFonts w:hint="eastAsia"/>
          <w:b/>
        </w:rPr>
        <w:t>A4045</w:t>
      </w:r>
      <w:r w:rsidRPr="000C5938">
        <w:rPr>
          <w:rFonts w:hint="eastAsia"/>
          <w:b/>
        </w:rPr>
        <w:t>）</w:t>
      </w:r>
      <w:commentRangeEnd w:id="28"/>
      <w:r w:rsidR="002604D5">
        <w:rPr>
          <w:rStyle w:val="a7"/>
        </w:rPr>
        <w:commentReference w:id="28"/>
      </w:r>
    </w:p>
    <w:p w14:paraId="1744610A" w14:textId="77777777" w:rsidR="00427D76" w:rsidRDefault="00283DF1" w:rsidP="000C5938">
      <w:pPr>
        <w:spacing w:line="360" w:lineRule="auto"/>
        <w:ind w:firstLine="420"/>
      </w:pPr>
      <w:r>
        <w:rPr>
          <w:rFonts w:hint="eastAsia"/>
        </w:rPr>
        <w:t>单雷达：在</w:t>
      </w:r>
      <w:r>
        <w:rPr>
          <w:rFonts w:hint="eastAsia"/>
        </w:rPr>
        <w:t>20</w:t>
      </w:r>
      <w:r>
        <w:rPr>
          <w:rFonts w:hint="eastAsia"/>
        </w:rPr>
        <w:t>：</w:t>
      </w:r>
      <w:r>
        <w:rPr>
          <w:rFonts w:hint="eastAsia"/>
        </w:rPr>
        <w:t>00</w:t>
      </w:r>
      <w:r>
        <w:rPr>
          <w:rFonts w:hint="eastAsia"/>
        </w:rPr>
        <w:t>：</w:t>
      </w:r>
      <w:r>
        <w:rPr>
          <w:rFonts w:hint="eastAsia"/>
        </w:rPr>
        <w:t>26~20</w:t>
      </w:r>
      <w:r>
        <w:rPr>
          <w:rFonts w:hint="eastAsia"/>
        </w:rPr>
        <w:t>：</w:t>
      </w:r>
      <w:r>
        <w:rPr>
          <w:rFonts w:hint="eastAsia"/>
        </w:rPr>
        <w:t>00</w:t>
      </w:r>
      <w:r>
        <w:rPr>
          <w:rFonts w:hint="eastAsia"/>
        </w:rPr>
        <w:t>：</w:t>
      </w:r>
      <w:r>
        <w:rPr>
          <w:rFonts w:hint="eastAsia"/>
        </w:rPr>
        <w:t>59</w:t>
      </w:r>
      <w:r>
        <w:rPr>
          <w:rFonts w:hint="eastAsia"/>
        </w:rPr>
        <w:t>时间段中</w:t>
      </w:r>
      <w:r>
        <w:rPr>
          <w:rFonts w:hint="eastAsia"/>
        </w:rPr>
        <w:t>radar2</w:t>
      </w:r>
      <w:r>
        <w:rPr>
          <w:rFonts w:hint="eastAsia"/>
        </w:rPr>
        <w:t>（</w:t>
      </w:r>
      <w:r>
        <w:rPr>
          <w:rFonts w:hint="eastAsia"/>
        </w:rPr>
        <w:t>XIYINR</w:t>
      </w:r>
      <w:r>
        <w:rPr>
          <w:rFonts w:hint="eastAsia"/>
        </w:rPr>
        <w:t>）一直保持高度</w:t>
      </w:r>
      <w:r>
        <w:rPr>
          <w:rFonts w:hint="eastAsia"/>
        </w:rPr>
        <w:t>1585m</w:t>
      </w:r>
      <w:r>
        <w:rPr>
          <w:rFonts w:hint="eastAsia"/>
        </w:rPr>
        <w:t>，而</w:t>
      </w:r>
      <w:r>
        <w:rPr>
          <w:rFonts w:hint="eastAsia"/>
        </w:rPr>
        <w:t>radar1</w:t>
      </w:r>
      <w:r>
        <w:rPr>
          <w:rFonts w:hint="eastAsia"/>
        </w:rPr>
        <w:t>（</w:t>
      </w:r>
      <w:r>
        <w:rPr>
          <w:rFonts w:hint="eastAsia"/>
        </w:rPr>
        <w:t>XIYRAY</w:t>
      </w:r>
      <w:r>
        <w:rPr>
          <w:rFonts w:hint="eastAsia"/>
        </w:rPr>
        <w:t>）高度一直处于上升状态；</w:t>
      </w:r>
    </w:p>
    <w:p w14:paraId="354B7D5F" w14:textId="77777777" w:rsidR="00427D76" w:rsidRDefault="00283DF1" w:rsidP="000C5938">
      <w:pPr>
        <w:spacing w:line="360" w:lineRule="auto"/>
        <w:ind w:firstLine="420"/>
      </w:pPr>
      <w:r>
        <w:rPr>
          <w:rFonts w:hint="eastAsia"/>
        </w:rPr>
        <w:t>多雷达：在</w:t>
      </w:r>
      <w:r>
        <w:rPr>
          <w:rFonts w:hint="eastAsia"/>
        </w:rPr>
        <w:t>20</w:t>
      </w:r>
      <w:r>
        <w:rPr>
          <w:rFonts w:hint="eastAsia"/>
        </w:rPr>
        <w:t>：</w:t>
      </w:r>
      <w:r>
        <w:rPr>
          <w:rFonts w:hint="eastAsia"/>
        </w:rPr>
        <w:t>00</w:t>
      </w:r>
      <w:r>
        <w:rPr>
          <w:rFonts w:hint="eastAsia"/>
        </w:rPr>
        <w:t>：</w:t>
      </w:r>
      <w:r>
        <w:rPr>
          <w:rFonts w:hint="eastAsia"/>
        </w:rPr>
        <w:t>26 ~ 20</w:t>
      </w:r>
      <w:r>
        <w:rPr>
          <w:rFonts w:hint="eastAsia"/>
        </w:rPr>
        <w:t>：</w:t>
      </w:r>
      <w:r>
        <w:rPr>
          <w:rFonts w:hint="eastAsia"/>
        </w:rPr>
        <w:t>00</w:t>
      </w:r>
      <w:r>
        <w:rPr>
          <w:rFonts w:hint="eastAsia"/>
        </w:rPr>
        <w:t>：</w:t>
      </w:r>
      <w:r>
        <w:rPr>
          <w:rFonts w:hint="eastAsia"/>
        </w:rPr>
        <w:t>59</w:t>
      </w:r>
      <w:r>
        <w:rPr>
          <w:rFonts w:hint="eastAsia"/>
        </w:rPr>
        <w:t>多雷达融合高度一直取到</w:t>
      </w:r>
      <w:r>
        <w:rPr>
          <w:rFonts w:hint="eastAsia"/>
        </w:rPr>
        <w:t>radar2</w:t>
      </w:r>
      <w:r>
        <w:rPr>
          <w:rFonts w:hint="eastAsia"/>
        </w:rPr>
        <w:t>（</w:t>
      </w:r>
      <w:r>
        <w:rPr>
          <w:rFonts w:hint="eastAsia"/>
        </w:rPr>
        <w:t>XIYINR</w:t>
      </w:r>
      <w:r>
        <w:rPr>
          <w:rFonts w:hint="eastAsia"/>
        </w:rPr>
        <w:t>）的修正高度</w:t>
      </w:r>
      <w:r>
        <w:rPr>
          <w:rFonts w:hint="eastAsia"/>
        </w:rPr>
        <w:t>1601m</w:t>
      </w:r>
      <w:r>
        <w:rPr>
          <w:rFonts w:hint="eastAsia"/>
        </w:rPr>
        <w:t>。在</w:t>
      </w:r>
      <w:r>
        <w:rPr>
          <w:rFonts w:hint="eastAsia"/>
        </w:rPr>
        <w:t>20</w:t>
      </w:r>
      <w:r>
        <w:rPr>
          <w:rFonts w:hint="eastAsia"/>
        </w:rPr>
        <w:t>：</w:t>
      </w:r>
      <w:r>
        <w:rPr>
          <w:rFonts w:hint="eastAsia"/>
        </w:rPr>
        <w:t>00</w:t>
      </w:r>
      <w:r>
        <w:rPr>
          <w:rFonts w:hint="eastAsia"/>
        </w:rPr>
        <w:t>：</w:t>
      </w:r>
      <w:r>
        <w:rPr>
          <w:rFonts w:hint="eastAsia"/>
        </w:rPr>
        <w:t>59</w:t>
      </w:r>
      <w:r>
        <w:rPr>
          <w:rFonts w:hint="eastAsia"/>
        </w:rPr>
        <w:t>时</w:t>
      </w:r>
      <w:r>
        <w:rPr>
          <w:rFonts w:hint="eastAsia"/>
        </w:rPr>
        <w:t>radar2</w:t>
      </w:r>
      <w:r>
        <w:rPr>
          <w:rFonts w:hint="eastAsia"/>
        </w:rPr>
        <w:t>（</w:t>
      </w:r>
      <w:r>
        <w:rPr>
          <w:rFonts w:hint="eastAsia"/>
        </w:rPr>
        <w:t>XIYINR</w:t>
      </w:r>
      <w:r>
        <w:rPr>
          <w:rFonts w:hint="eastAsia"/>
        </w:rPr>
        <w:t>）高度正常后，多雷达融合高度取值正常取到</w:t>
      </w:r>
      <w:r>
        <w:rPr>
          <w:rFonts w:hint="eastAsia"/>
        </w:rPr>
        <w:t>2454m</w:t>
      </w:r>
      <w:r>
        <w:rPr>
          <w:rFonts w:hint="eastAsia"/>
        </w:rPr>
        <w:t>。</w:t>
      </w:r>
    </w:p>
    <w:p w14:paraId="2C157CF4" w14:textId="77777777" w:rsidR="00427D76" w:rsidRDefault="00283DF1" w:rsidP="000C5938">
      <w:pPr>
        <w:spacing w:line="360" w:lineRule="auto"/>
        <w:ind w:firstLine="420"/>
      </w:pPr>
      <w:r>
        <w:rPr>
          <w:rFonts w:hint="eastAsia"/>
        </w:rPr>
        <w:t>查看</w:t>
      </w:r>
      <w:r>
        <w:rPr>
          <w:rFonts w:hint="eastAsia"/>
        </w:rPr>
        <w:t>TVS</w:t>
      </w:r>
      <w:r>
        <w:rPr>
          <w:rFonts w:hint="eastAsia"/>
        </w:rPr>
        <w:t>数据，在</w:t>
      </w:r>
      <w:r>
        <w:rPr>
          <w:rFonts w:hint="eastAsia"/>
        </w:rPr>
        <w:t>TVS</w:t>
      </w:r>
      <w:r>
        <w:rPr>
          <w:rFonts w:hint="eastAsia"/>
        </w:rPr>
        <w:t>多雷达高度融合处理正常，多雷达目标高度一直连续上升。</w:t>
      </w:r>
      <w:r>
        <w:rPr>
          <w:rFonts w:hint="eastAsia"/>
        </w:rPr>
        <w:t>TVS</w:t>
      </w:r>
      <w:r>
        <w:rPr>
          <w:rFonts w:hint="eastAsia"/>
        </w:rPr>
        <w:t>为</w:t>
      </w:r>
      <w:r>
        <w:rPr>
          <w:rFonts w:hint="eastAsia"/>
        </w:rPr>
        <w:t>V2.1.0</w:t>
      </w:r>
      <w:r>
        <w:rPr>
          <w:rFonts w:hint="eastAsia"/>
        </w:rPr>
        <w:t>的</w:t>
      </w:r>
      <w:r>
        <w:rPr>
          <w:rFonts w:hint="eastAsia"/>
        </w:rPr>
        <w:t>P2</w:t>
      </w:r>
      <w:r>
        <w:rPr>
          <w:rFonts w:hint="eastAsia"/>
        </w:rPr>
        <w:t>版本，已解决该问题。</w:t>
      </w:r>
    </w:p>
    <w:p w14:paraId="4F677581" w14:textId="77777777" w:rsidR="00427D76" w:rsidRPr="000C5938" w:rsidRDefault="00283DF1" w:rsidP="00676319">
      <w:pPr>
        <w:spacing w:line="360" w:lineRule="auto"/>
        <w:rPr>
          <w:b/>
        </w:rPr>
      </w:pPr>
      <w:r w:rsidRPr="000C5938">
        <w:rPr>
          <w:rFonts w:hint="eastAsia"/>
          <w:b/>
        </w:rPr>
        <w:t>3</w:t>
      </w:r>
      <w:r w:rsidRPr="000C5938">
        <w:rPr>
          <w:rFonts w:hint="eastAsia"/>
          <w:b/>
        </w:rPr>
        <w:t>、</w:t>
      </w:r>
      <w:commentRangeStart w:id="29"/>
      <w:r w:rsidRPr="000C5938">
        <w:rPr>
          <w:rFonts w:hint="eastAsia"/>
          <w:b/>
        </w:rPr>
        <w:t>CQH8948</w:t>
      </w:r>
      <w:r w:rsidRPr="000C5938">
        <w:rPr>
          <w:rFonts w:hint="eastAsia"/>
          <w:b/>
        </w:rPr>
        <w:t>（</w:t>
      </w:r>
      <w:r w:rsidRPr="000C5938">
        <w:rPr>
          <w:rFonts w:hint="eastAsia"/>
          <w:b/>
        </w:rPr>
        <w:t>A4014</w:t>
      </w:r>
      <w:r w:rsidRPr="000C5938">
        <w:rPr>
          <w:rFonts w:hint="eastAsia"/>
          <w:b/>
        </w:rPr>
        <w:t>）</w:t>
      </w:r>
      <w:commentRangeEnd w:id="29"/>
      <w:r w:rsidR="002604D5">
        <w:rPr>
          <w:rStyle w:val="a7"/>
        </w:rPr>
        <w:commentReference w:id="29"/>
      </w:r>
    </w:p>
    <w:p w14:paraId="4F13C009" w14:textId="77777777" w:rsidR="00427D76" w:rsidRDefault="00283DF1" w:rsidP="000C5938">
      <w:pPr>
        <w:spacing w:line="360" w:lineRule="auto"/>
        <w:ind w:firstLine="420"/>
      </w:pPr>
      <w:r>
        <w:rPr>
          <w:rFonts w:hint="eastAsia"/>
        </w:rPr>
        <w:t>单雷达：在</w:t>
      </w:r>
      <w:r>
        <w:rPr>
          <w:rFonts w:hint="eastAsia"/>
        </w:rPr>
        <w:t>20</w:t>
      </w:r>
      <w:r>
        <w:rPr>
          <w:rFonts w:hint="eastAsia"/>
        </w:rPr>
        <w:t>：</w:t>
      </w:r>
      <w:r>
        <w:rPr>
          <w:rFonts w:hint="eastAsia"/>
        </w:rPr>
        <w:t>13</w:t>
      </w:r>
      <w:r>
        <w:rPr>
          <w:rFonts w:hint="eastAsia"/>
        </w:rPr>
        <w:t>：</w:t>
      </w:r>
      <w:r>
        <w:rPr>
          <w:rFonts w:hint="eastAsia"/>
        </w:rPr>
        <w:t>46~20</w:t>
      </w:r>
      <w:r>
        <w:rPr>
          <w:rFonts w:hint="eastAsia"/>
        </w:rPr>
        <w:t>：</w:t>
      </w:r>
      <w:r>
        <w:rPr>
          <w:rFonts w:hint="eastAsia"/>
        </w:rPr>
        <w:t>14</w:t>
      </w:r>
      <w:r>
        <w:rPr>
          <w:rFonts w:hint="eastAsia"/>
        </w:rPr>
        <w:t>：</w:t>
      </w:r>
      <w:r>
        <w:rPr>
          <w:rFonts w:hint="eastAsia"/>
        </w:rPr>
        <w:t>09</w:t>
      </w:r>
      <w:r>
        <w:rPr>
          <w:rFonts w:hint="eastAsia"/>
        </w:rPr>
        <w:t>时间段中</w:t>
      </w:r>
      <w:r>
        <w:rPr>
          <w:rFonts w:hint="eastAsia"/>
        </w:rPr>
        <w:t>radar2</w:t>
      </w:r>
      <w:r>
        <w:rPr>
          <w:rFonts w:hint="eastAsia"/>
        </w:rPr>
        <w:t>（</w:t>
      </w:r>
      <w:r>
        <w:rPr>
          <w:rFonts w:hint="eastAsia"/>
        </w:rPr>
        <w:t>XIYINR</w:t>
      </w:r>
      <w:r>
        <w:rPr>
          <w:rFonts w:hint="eastAsia"/>
        </w:rPr>
        <w:t>）一直保持高度</w:t>
      </w:r>
      <w:r>
        <w:rPr>
          <w:rFonts w:hint="eastAsia"/>
        </w:rPr>
        <w:t>1554m</w:t>
      </w:r>
      <w:r>
        <w:rPr>
          <w:rFonts w:hint="eastAsia"/>
        </w:rPr>
        <w:t>，而</w:t>
      </w:r>
      <w:r>
        <w:rPr>
          <w:rFonts w:hint="eastAsia"/>
        </w:rPr>
        <w:t>radar1</w:t>
      </w:r>
      <w:r>
        <w:rPr>
          <w:rFonts w:hint="eastAsia"/>
        </w:rPr>
        <w:t>（</w:t>
      </w:r>
      <w:r>
        <w:rPr>
          <w:rFonts w:hint="eastAsia"/>
        </w:rPr>
        <w:t>XIYRAY</w:t>
      </w:r>
      <w:r>
        <w:rPr>
          <w:rFonts w:hint="eastAsia"/>
        </w:rPr>
        <w:t>）高度一直处于上升状态；</w:t>
      </w:r>
    </w:p>
    <w:p w14:paraId="43BB01DF" w14:textId="77777777" w:rsidR="00427D76" w:rsidRDefault="00283DF1" w:rsidP="000C5938">
      <w:pPr>
        <w:spacing w:line="360" w:lineRule="auto"/>
        <w:ind w:firstLine="420"/>
      </w:pPr>
      <w:r>
        <w:rPr>
          <w:rFonts w:hint="eastAsia"/>
        </w:rPr>
        <w:t>多雷达：在</w:t>
      </w:r>
      <w:r>
        <w:rPr>
          <w:rFonts w:hint="eastAsia"/>
        </w:rPr>
        <w:t>20</w:t>
      </w:r>
      <w:r>
        <w:rPr>
          <w:rFonts w:hint="eastAsia"/>
        </w:rPr>
        <w:t>：</w:t>
      </w:r>
      <w:r>
        <w:rPr>
          <w:rFonts w:hint="eastAsia"/>
        </w:rPr>
        <w:t>13</w:t>
      </w:r>
      <w:r>
        <w:rPr>
          <w:rFonts w:hint="eastAsia"/>
        </w:rPr>
        <w:t>：</w:t>
      </w:r>
      <w:r>
        <w:rPr>
          <w:rFonts w:hint="eastAsia"/>
        </w:rPr>
        <w:t>46 ~ 20</w:t>
      </w:r>
      <w:r>
        <w:rPr>
          <w:rFonts w:hint="eastAsia"/>
        </w:rPr>
        <w:t>：</w:t>
      </w:r>
      <w:r>
        <w:rPr>
          <w:rFonts w:hint="eastAsia"/>
        </w:rPr>
        <w:t>14</w:t>
      </w:r>
      <w:r>
        <w:rPr>
          <w:rFonts w:hint="eastAsia"/>
        </w:rPr>
        <w:t>：</w:t>
      </w:r>
      <w:r>
        <w:rPr>
          <w:rFonts w:hint="eastAsia"/>
        </w:rPr>
        <w:t>09</w:t>
      </w:r>
      <w:r>
        <w:rPr>
          <w:rFonts w:hint="eastAsia"/>
        </w:rPr>
        <w:t>多雷达融合高度一直取到</w:t>
      </w:r>
      <w:r>
        <w:rPr>
          <w:rFonts w:hint="eastAsia"/>
        </w:rPr>
        <w:t>radar2</w:t>
      </w:r>
      <w:r>
        <w:rPr>
          <w:rFonts w:hint="eastAsia"/>
        </w:rPr>
        <w:t>（</w:t>
      </w:r>
      <w:r>
        <w:rPr>
          <w:rFonts w:hint="eastAsia"/>
        </w:rPr>
        <w:t>XIYINR</w:t>
      </w:r>
      <w:r>
        <w:rPr>
          <w:rFonts w:hint="eastAsia"/>
        </w:rPr>
        <w:t>）的修正高度</w:t>
      </w:r>
      <w:r>
        <w:rPr>
          <w:rFonts w:hint="eastAsia"/>
        </w:rPr>
        <w:t>1570m</w:t>
      </w:r>
      <w:r>
        <w:rPr>
          <w:rFonts w:hint="eastAsia"/>
        </w:rPr>
        <w:t>，在</w:t>
      </w:r>
      <w:r>
        <w:rPr>
          <w:rFonts w:hint="eastAsia"/>
        </w:rPr>
        <w:t>20</w:t>
      </w:r>
      <w:r>
        <w:rPr>
          <w:rFonts w:hint="eastAsia"/>
        </w:rPr>
        <w:t>：</w:t>
      </w:r>
      <w:r>
        <w:rPr>
          <w:rFonts w:hint="eastAsia"/>
        </w:rPr>
        <w:t>14</w:t>
      </w:r>
      <w:r>
        <w:rPr>
          <w:rFonts w:hint="eastAsia"/>
        </w:rPr>
        <w:t>：</w:t>
      </w:r>
      <w:r>
        <w:rPr>
          <w:rFonts w:hint="eastAsia"/>
        </w:rPr>
        <w:t>09</w:t>
      </w:r>
      <w:r>
        <w:rPr>
          <w:rFonts w:hint="eastAsia"/>
        </w:rPr>
        <w:t>时</w:t>
      </w:r>
      <w:r>
        <w:rPr>
          <w:rFonts w:hint="eastAsia"/>
        </w:rPr>
        <w:t>radar2</w:t>
      </w:r>
      <w:r>
        <w:rPr>
          <w:rFonts w:hint="eastAsia"/>
        </w:rPr>
        <w:t>（</w:t>
      </w:r>
      <w:r>
        <w:rPr>
          <w:rFonts w:hint="eastAsia"/>
        </w:rPr>
        <w:t>XIYINR</w:t>
      </w:r>
      <w:r>
        <w:rPr>
          <w:rFonts w:hint="eastAsia"/>
        </w:rPr>
        <w:t>）高度正常后，多雷达融合高度取值正常</w:t>
      </w:r>
      <w:r>
        <w:rPr>
          <w:rFonts w:hint="eastAsia"/>
        </w:rPr>
        <w:lastRenderedPageBreak/>
        <w:t>取到</w:t>
      </w:r>
      <w:r>
        <w:rPr>
          <w:rFonts w:hint="eastAsia"/>
        </w:rPr>
        <w:t>1967m</w:t>
      </w:r>
      <w:r>
        <w:rPr>
          <w:rFonts w:hint="eastAsia"/>
        </w:rPr>
        <w:t>。</w:t>
      </w:r>
    </w:p>
    <w:p w14:paraId="7843915D" w14:textId="77777777" w:rsidR="00427D76" w:rsidRDefault="00283DF1" w:rsidP="000C5938">
      <w:pPr>
        <w:spacing w:line="360" w:lineRule="auto"/>
        <w:ind w:firstLine="420"/>
      </w:pPr>
      <w:r>
        <w:rPr>
          <w:rFonts w:hint="eastAsia"/>
        </w:rPr>
        <w:t>查看</w:t>
      </w:r>
      <w:r>
        <w:rPr>
          <w:rFonts w:hint="eastAsia"/>
        </w:rPr>
        <w:t>TVS</w:t>
      </w:r>
      <w:r>
        <w:rPr>
          <w:rFonts w:hint="eastAsia"/>
        </w:rPr>
        <w:t>数据，在</w:t>
      </w:r>
      <w:r>
        <w:rPr>
          <w:rFonts w:hint="eastAsia"/>
        </w:rPr>
        <w:t>TVS</w:t>
      </w:r>
      <w:r>
        <w:rPr>
          <w:rFonts w:hint="eastAsia"/>
        </w:rPr>
        <w:t>多雷达高度融合处理正常，多雷达目标高度一直连续上升。</w:t>
      </w:r>
      <w:r>
        <w:rPr>
          <w:rFonts w:hint="eastAsia"/>
        </w:rPr>
        <w:t>TVS</w:t>
      </w:r>
      <w:r>
        <w:rPr>
          <w:rFonts w:hint="eastAsia"/>
        </w:rPr>
        <w:t>为</w:t>
      </w:r>
      <w:r>
        <w:rPr>
          <w:rFonts w:hint="eastAsia"/>
        </w:rPr>
        <w:t>V2.1.0</w:t>
      </w:r>
      <w:r>
        <w:rPr>
          <w:rFonts w:hint="eastAsia"/>
        </w:rPr>
        <w:t>的</w:t>
      </w:r>
      <w:r>
        <w:rPr>
          <w:rFonts w:hint="eastAsia"/>
        </w:rPr>
        <w:t>P2</w:t>
      </w:r>
      <w:r>
        <w:rPr>
          <w:rFonts w:hint="eastAsia"/>
        </w:rPr>
        <w:t>版本，已解决该问题。</w:t>
      </w:r>
    </w:p>
    <w:p w14:paraId="532C9651" w14:textId="77777777" w:rsidR="00427D76" w:rsidRPr="000C5938" w:rsidRDefault="00283DF1" w:rsidP="00676319">
      <w:pPr>
        <w:spacing w:line="360" w:lineRule="auto"/>
        <w:rPr>
          <w:b/>
        </w:rPr>
      </w:pPr>
      <w:r w:rsidRPr="000C5938">
        <w:rPr>
          <w:rFonts w:hint="eastAsia"/>
          <w:b/>
        </w:rPr>
        <w:t>4</w:t>
      </w:r>
      <w:r w:rsidRPr="000C5938">
        <w:rPr>
          <w:rFonts w:hint="eastAsia"/>
          <w:b/>
        </w:rPr>
        <w:t>、</w:t>
      </w:r>
      <w:commentRangeStart w:id="30"/>
      <w:r w:rsidRPr="000C5938">
        <w:rPr>
          <w:rFonts w:hint="eastAsia"/>
          <w:b/>
        </w:rPr>
        <w:t>CSC8525</w:t>
      </w:r>
      <w:r w:rsidRPr="000C5938">
        <w:rPr>
          <w:rFonts w:hint="eastAsia"/>
          <w:b/>
        </w:rPr>
        <w:t>（</w:t>
      </w:r>
      <w:r w:rsidRPr="000C5938">
        <w:rPr>
          <w:rFonts w:hint="eastAsia"/>
          <w:b/>
        </w:rPr>
        <w:t>A4001</w:t>
      </w:r>
      <w:r w:rsidRPr="000C5938">
        <w:rPr>
          <w:rFonts w:hint="eastAsia"/>
          <w:b/>
        </w:rPr>
        <w:t>）</w:t>
      </w:r>
      <w:commentRangeEnd w:id="30"/>
      <w:r w:rsidR="002604D5">
        <w:rPr>
          <w:rStyle w:val="a7"/>
        </w:rPr>
        <w:commentReference w:id="30"/>
      </w:r>
    </w:p>
    <w:p w14:paraId="708F933D" w14:textId="77777777" w:rsidR="00427D76" w:rsidRDefault="00283DF1" w:rsidP="000C5938">
      <w:pPr>
        <w:spacing w:line="360" w:lineRule="auto"/>
        <w:ind w:firstLine="420"/>
      </w:pPr>
      <w:r>
        <w:rPr>
          <w:rFonts w:hint="eastAsia"/>
        </w:rPr>
        <w:t>单雷达：在</w:t>
      </w:r>
      <w:r>
        <w:rPr>
          <w:rFonts w:hint="eastAsia"/>
        </w:rPr>
        <w:t>20</w:t>
      </w:r>
      <w:r>
        <w:rPr>
          <w:rFonts w:hint="eastAsia"/>
        </w:rPr>
        <w:t>：</w:t>
      </w:r>
      <w:r>
        <w:rPr>
          <w:rFonts w:hint="eastAsia"/>
        </w:rPr>
        <w:t>16</w:t>
      </w:r>
      <w:r>
        <w:rPr>
          <w:rFonts w:hint="eastAsia"/>
        </w:rPr>
        <w:t>：</w:t>
      </w:r>
      <w:r>
        <w:rPr>
          <w:rFonts w:hint="eastAsia"/>
        </w:rPr>
        <w:t>28~20</w:t>
      </w:r>
      <w:r>
        <w:rPr>
          <w:rFonts w:hint="eastAsia"/>
        </w:rPr>
        <w:t>：</w:t>
      </w:r>
      <w:r>
        <w:rPr>
          <w:rFonts w:hint="eastAsia"/>
        </w:rPr>
        <w:t>17</w:t>
      </w:r>
      <w:r>
        <w:rPr>
          <w:rFonts w:hint="eastAsia"/>
        </w:rPr>
        <w:t>：</w:t>
      </w:r>
      <w:r>
        <w:rPr>
          <w:rFonts w:hint="eastAsia"/>
        </w:rPr>
        <w:t>05</w:t>
      </w:r>
      <w:r>
        <w:rPr>
          <w:rFonts w:hint="eastAsia"/>
        </w:rPr>
        <w:t>时间段中</w:t>
      </w:r>
      <w:r>
        <w:rPr>
          <w:rFonts w:hint="eastAsia"/>
        </w:rPr>
        <w:t>radar2</w:t>
      </w:r>
      <w:r>
        <w:rPr>
          <w:rFonts w:hint="eastAsia"/>
        </w:rPr>
        <w:t>（</w:t>
      </w:r>
      <w:r>
        <w:rPr>
          <w:rFonts w:hint="eastAsia"/>
        </w:rPr>
        <w:t>XIYINR</w:t>
      </w:r>
      <w:r>
        <w:rPr>
          <w:rFonts w:hint="eastAsia"/>
        </w:rPr>
        <w:t>）一直保持高度</w:t>
      </w:r>
      <w:r>
        <w:rPr>
          <w:rFonts w:hint="eastAsia"/>
        </w:rPr>
        <w:t>1524m</w:t>
      </w:r>
      <w:r>
        <w:rPr>
          <w:rFonts w:hint="eastAsia"/>
        </w:rPr>
        <w:t>，而</w:t>
      </w:r>
      <w:r>
        <w:rPr>
          <w:rFonts w:hint="eastAsia"/>
        </w:rPr>
        <w:t>radar1</w:t>
      </w:r>
      <w:r>
        <w:rPr>
          <w:rFonts w:hint="eastAsia"/>
        </w:rPr>
        <w:t>（</w:t>
      </w:r>
      <w:r>
        <w:rPr>
          <w:rFonts w:hint="eastAsia"/>
        </w:rPr>
        <w:t>XIYRAY</w:t>
      </w:r>
      <w:r>
        <w:rPr>
          <w:rFonts w:hint="eastAsia"/>
        </w:rPr>
        <w:t>）高度一直处于上升状态；</w:t>
      </w:r>
    </w:p>
    <w:p w14:paraId="4F1087FD" w14:textId="77777777" w:rsidR="00427D76" w:rsidRDefault="00283DF1" w:rsidP="000C5938">
      <w:pPr>
        <w:spacing w:line="360" w:lineRule="auto"/>
        <w:ind w:firstLine="420"/>
      </w:pPr>
      <w:r>
        <w:rPr>
          <w:rFonts w:hint="eastAsia"/>
        </w:rPr>
        <w:t>多雷达：在</w:t>
      </w:r>
      <w:r>
        <w:rPr>
          <w:rFonts w:hint="eastAsia"/>
        </w:rPr>
        <w:t>20</w:t>
      </w:r>
      <w:r>
        <w:rPr>
          <w:rFonts w:hint="eastAsia"/>
        </w:rPr>
        <w:t>：</w:t>
      </w:r>
      <w:r>
        <w:rPr>
          <w:rFonts w:hint="eastAsia"/>
        </w:rPr>
        <w:t>16</w:t>
      </w:r>
      <w:r>
        <w:rPr>
          <w:rFonts w:hint="eastAsia"/>
        </w:rPr>
        <w:t>：</w:t>
      </w:r>
      <w:r>
        <w:rPr>
          <w:rFonts w:hint="eastAsia"/>
        </w:rPr>
        <w:t>28 ~ 20</w:t>
      </w:r>
      <w:r>
        <w:rPr>
          <w:rFonts w:hint="eastAsia"/>
        </w:rPr>
        <w:t>：</w:t>
      </w:r>
      <w:r>
        <w:rPr>
          <w:rFonts w:hint="eastAsia"/>
        </w:rPr>
        <w:t>17</w:t>
      </w:r>
      <w:r>
        <w:rPr>
          <w:rFonts w:hint="eastAsia"/>
        </w:rPr>
        <w:t>：</w:t>
      </w:r>
      <w:r>
        <w:rPr>
          <w:rFonts w:hint="eastAsia"/>
        </w:rPr>
        <w:t>05</w:t>
      </w:r>
      <w:r>
        <w:rPr>
          <w:rFonts w:hint="eastAsia"/>
        </w:rPr>
        <w:t>多雷达融合高度一直取到</w:t>
      </w:r>
      <w:r>
        <w:rPr>
          <w:rFonts w:hint="eastAsia"/>
        </w:rPr>
        <w:t>radar2</w:t>
      </w:r>
      <w:r>
        <w:rPr>
          <w:rFonts w:hint="eastAsia"/>
        </w:rPr>
        <w:t>（</w:t>
      </w:r>
      <w:r>
        <w:rPr>
          <w:rFonts w:hint="eastAsia"/>
        </w:rPr>
        <w:t>XIYINR</w:t>
      </w:r>
      <w:r>
        <w:rPr>
          <w:rFonts w:hint="eastAsia"/>
        </w:rPr>
        <w:t>）的修正高度</w:t>
      </w:r>
      <w:r>
        <w:rPr>
          <w:rFonts w:hint="eastAsia"/>
        </w:rPr>
        <w:t>1540m</w:t>
      </w:r>
      <w:r>
        <w:rPr>
          <w:rFonts w:hint="eastAsia"/>
        </w:rPr>
        <w:t>。在</w:t>
      </w:r>
      <w:r>
        <w:rPr>
          <w:rFonts w:hint="eastAsia"/>
        </w:rPr>
        <w:t>20</w:t>
      </w:r>
      <w:r>
        <w:rPr>
          <w:rFonts w:hint="eastAsia"/>
        </w:rPr>
        <w:t>：</w:t>
      </w:r>
      <w:r>
        <w:rPr>
          <w:rFonts w:hint="eastAsia"/>
        </w:rPr>
        <w:t>17</w:t>
      </w:r>
      <w:r>
        <w:rPr>
          <w:rFonts w:hint="eastAsia"/>
        </w:rPr>
        <w:t>：</w:t>
      </w:r>
      <w:r>
        <w:rPr>
          <w:rFonts w:hint="eastAsia"/>
        </w:rPr>
        <w:t>05</w:t>
      </w:r>
      <w:r>
        <w:rPr>
          <w:rFonts w:hint="eastAsia"/>
        </w:rPr>
        <w:t>时</w:t>
      </w:r>
      <w:r>
        <w:rPr>
          <w:rFonts w:hint="eastAsia"/>
        </w:rPr>
        <w:t>radar2</w:t>
      </w:r>
      <w:r>
        <w:rPr>
          <w:rFonts w:hint="eastAsia"/>
        </w:rPr>
        <w:t>（</w:t>
      </w:r>
      <w:r>
        <w:rPr>
          <w:rFonts w:hint="eastAsia"/>
        </w:rPr>
        <w:t>XIYINR</w:t>
      </w:r>
      <w:r>
        <w:rPr>
          <w:rFonts w:hint="eastAsia"/>
        </w:rPr>
        <w:t>）高度正常后，多雷达融合高度取值正常取到</w:t>
      </w:r>
      <w:r>
        <w:rPr>
          <w:rFonts w:hint="eastAsia"/>
        </w:rPr>
        <w:t>2270m</w:t>
      </w:r>
      <w:r>
        <w:rPr>
          <w:rFonts w:hint="eastAsia"/>
        </w:rPr>
        <w:t>。</w:t>
      </w:r>
    </w:p>
    <w:p w14:paraId="483DE66D" w14:textId="77777777" w:rsidR="00427D76" w:rsidRDefault="00283DF1" w:rsidP="000C5938">
      <w:pPr>
        <w:spacing w:line="360" w:lineRule="auto"/>
        <w:ind w:firstLine="420"/>
      </w:pPr>
      <w:r>
        <w:rPr>
          <w:rFonts w:hint="eastAsia"/>
        </w:rPr>
        <w:t>查看</w:t>
      </w:r>
      <w:r>
        <w:rPr>
          <w:rFonts w:hint="eastAsia"/>
        </w:rPr>
        <w:t>TVS</w:t>
      </w:r>
      <w:r>
        <w:rPr>
          <w:rFonts w:hint="eastAsia"/>
        </w:rPr>
        <w:t>数据，在</w:t>
      </w:r>
      <w:r>
        <w:rPr>
          <w:rFonts w:hint="eastAsia"/>
        </w:rPr>
        <w:t>TVS</w:t>
      </w:r>
      <w:r>
        <w:rPr>
          <w:rFonts w:hint="eastAsia"/>
        </w:rPr>
        <w:t>多雷达高度融合处理正常，多雷达目标高度一直连续上升。</w:t>
      </w:r>
      <w:r>
        <w:rPr>
          <w:rFonts w:hint="eastAsia"/>
        </w:rPr>
        <w:t>TVS</w:t>
      </w:r>
      <w:r>
        <w:rPr>
          <w:rFonts w:hint="eastAsia"/>
        </w:rPr>
        <w:t>为</w:t>
      </w:r>
      <w:r>
        <w:rPr>
          <w:rFonts w:hint="eastAsia"/>
        </w:rPr>
        <w:t>V2.1.0</w:t>
      </w:r>
      <w:r>
        <w:rPr>
          <w:rFonts w:hint="eastAsia"/>
        </w:rPr>
        <w:t>的</w:t>
      </w:r>
      <w:r>
        <w:rPr>
          <w:rFonts w:hint="eastAsia"/>
        </w:rPr>
        <w:t>P2</w:t>
      </w:r>
      <w:r>
        <w:rPr>
          <w:rFonts w:hint="eastAsia"/>
        </w:rPr>
        <w:t>版本，已解决该问题。</w:t>
      </w:r>
    </w:p>
    <w:p w14:paraId="09BDC48F" w14:textId="77777777" w:rsidR="00427D76" w:rsidRPr="000C5938" w:rsidRDefault="00283DF1" w:rsidP="00676319">
      <w:pPr>
        <w:spacing w:line="360" w:lineRule="auto"/>
        <w:rPr>
          <w:b/>
        </w:rPr>
      </w:pPr>
      <w:r w:rsidRPr="000C5938">
        <w:rPr>
          <w:rFonts w:hint="eastAsia"/>
          <w:b/>
        </w:rPr>
        <w:t>5</w:t>
      </w:r>
      <w:r w:rsidRPr="000C5938">
        <w:rPr>
          <w:rFonts w:hint="eastAsia"/>
          <w:b/>
        </w:rPr>
        <w:t>、</w:t>
      </w:r>
      <w:commentRangeStart w:id="31"/>
      <w:r w:rsidRPr="000C5938">
        <w:rPr>
          <w:rFonts w:hint="eastAsia"/>
          <w:b/>
        </w:rPr>
        <w:t>CSZ9740</w:t>
      </w:r>
      <w:r w:rsidRPr="000C5938">
        <w:rPr>
          <w:rFonts w:hint="eastAsia"/>
          <w:b/>
        </w:rPr>
        <w:t>（</w:t>
      </w:r>
      <w:r w:rsidRPr="000C5938">
        <w:rPr>
          <w:rFonts w:hint="eastAsia"/>
          <w:b/>
        </w:rPr>
        <w:t>A4010</w:t>
      </w:r>
      <w:r w:rsidRPr="000C5938">
        <w:rPr>
          <w:rFonts w:hint="eastAsia"/>
          <w:b/>
        </w:rPr>
        <w:t>）</w:t>
      </w:r>
      <w:commentRangeEnd w:id="31"/>
      <w:r w:rsidR="002604D5">
        <w:rPr>
          <w:rStyle w:val="a7"/>
        </w:rPr>
        <w:commentReference w:id="31"/>
      </w:r>
    </w:p>
    <w:p w14:paraId="502A5713" w14:textId="77777777" w:rsidR="00427D76" w:rsidRDefault="00283DF1" w:rsidP="000C5938">
      <w:pPr>
        <w:spacing w:line="360" w:lineRule="auto"/>
        <w:ind w:firstLine="420"/>
      </w:pPr>
      <w:r>
        <w:rPr>
          <w:rFonts w:hint="eastAsia"/>
        </w:rPr>
        <w:t>单雷达：在</w:t>
      </w:r>
      <w:r>
        <w:rPr>
          <w:rFonts w:hint="eastAsia"/>
        </w:rPr>
        <w:t>20</w:t>
      </w:r>
      <w:r>
        <w:rPr>
          <w:rFonts w:hint="eastAsia"/>
        </w:rPr>
        <w:t>：</w:t>
      </w:r>
      <w:r>
        <w:rPr>
          <w:rFonts w:hint="eastAsia"/>
        </w:rPr>
        <w:t>22</w:t>
      </w:r>
      <w:r>
        <w:rPr>
          <w:rFonts w:hint="eastAsia"/>
        </w:rPr>
        <w:t>：</w:t>
      </w:r>
      <w:r>
        <w:rPr>
          <w:rFonts w:hint="eastAsia"/>
        </w:rPr>
        <w:t>28~20</w:t>
      </w:r>
      <w:r>
        <w:rPr>
          <w:rFonts w:hint="eastAsia"/>
        </w:rPr>
        <w:t>：</w:t>
      </w:r>
      <w:r>
        <w:rPr>
          <w:rFonts w:hint="eastAsia"/>
        </w:rPr>
        <w:t>23</w:t>
      </w:r>
      <w:r>
        <w:rPr>
          <w:rFonts w:hint="eastAsia"/>
        </w:rPr>
        <w:t>：</w:t>
      </w:r>
      <w:r>
        <w:rPr>
          <w:rFonts w:hint="eastAsia"/>
        </w:rPr>
        <w:t>05</w:t>
      </w:r>
      <w:r>
        <w:rPr>
          <w:rFonts w:hint="eastAsia"/>
        </w:rPr>
        <w:t>时间段中</w:t>
      </w:r>
      <w:r>
        <w:rPr>
          <w:rFonts w:hint="eastAsia"/>
        </w:rPr>
        <w:t>radar2</w:t>
      </w:r>
      <w:r>
        <w:rPr>
          <w:rFonts w:hint="eastAsia"/>
        </w:rPr>
        <w:t>（</w:t>
      </w:r>
      <w:r>
        <w:rPr>
          <w:rFonts w:hint="eastAsia"/>
        </w:rPr>
        <w:t>XIYINR</w:t>
      </w:r>
      <w:r>
        <w:rPr>
          <w:rFonts w:hint="eastAsia"/>
        </w:rPr>
        <w:t>）一直保持高度</w:t>
      </w:r>
      <w:r>
        <w:rPr>
          <w:rFonts w:hint="eastAsia"/>
        </w:rPr>
        <w:t>1615m</w:t>
      </w:r>
      <w:r>
        <w:rPr>
          <w:rFonts w:hint="eastAsia"/>
        </w:rPr>
        <w:t>，而</w:t>
      </w:r>
      <w:r>
        <w:rPr>
          <w:rFonts w:hint="eastAsia"/>
        </w:rPr>
        <w:t>radar1</w:t>
      </w:r>
      <w:r>
        <w:rPr>
          <w:rFonts w:hint="eastAsia"/>
        </w:rPr>
        <w:t>（</w:t>
      </w:r>
      <w:r>
        <w:rPr>
          <w:rFonts w:hint="eastAsia"/>
        </w:rPr>
        <w:t>XIYRAY</w:t>
      </w:r>
      <w:r>
        <w:rPr>
          <w:rFonts w:hint="eastAsia"/>
        </w:rPr>
        <w:t>）高度一直处于上升状态；</w:t>
      </w:r>
    </w:p>
    <w:p w14:paraId="035B456E" w14:textId="77777777" w:rsidR="00427D76" w:rsidRDefault="00283DF1" w:rsidP="000C5938">
      <w:pPr>
        <w:spacing w:line="360" w:lineRule="auto"/>
        <w:ind w:firstLine="420"/>
      </w:pPr>
      <w:r>
        <w:rPr>
          <w:rFonts w:hint="eastAsia"/>
        </w:rPr>
        <w:t>多雷达：在</w:t>
      </w:r>
      <w:r>
        <w:rPr>
          <w:rFonts w:hint="eastAsia"/>
        </w:rPr>
        <w:t>20</w:t>
      </w:r>
      <w:r>
        <w:rPr>
          <w:rFonts w:hint="eastAsia"/>
        </w:rPr>
        <w:t>：</w:t>
      </w:r>
      <w:r>
        <w:rPr>
          <w:rFonts w:hint="eastAsia"/>
        </w:rPr>
        <w:t>22</w:t>
      </w:r>
      <w:r>
        <w:rPr>
          <w:rFonts w:hint="eastAsia"/>
        </w:rPr>
        <w:t>：</w:t>
      </w:r>
      <w:r>
        <w:rPr>
          <w:rFonts w:hint="eastAsia"/>
        </w:rPr>
        <w:t>28 ~ 20</w:t>
      </w:r>
      <w:r>
        <w:rPr>
          <w:rFonts w:hint="eastAsia"/>
        </w:rPr>
        <w:t>：</w:t>
      </w:r>
      <w:r>
        <w:rPr>
          <w:rFonts w:hint="eastAsia"/>
        </w:rPr>
        <w:t>23</w:t>
      </w:r>
      <w:r>
        <w:rPr>
          <w:rFonts w:hint="eastAsia"/>
        </w:rPr>
        <w:t>：</w:t>
      </w:r>
      <w:r>
        <w:rPr>
          <w:rFonts w:hint="eastAsia"/>
        </w:rPr>
        <w:t>05</w:t>
      </w:r>
      <w:r>
        <w:rPr>
          <w:rFonts w:hint="eastAsia"/>
        </w:rPr>
        <w:t>多雷达融合高度一直取到</w:t>
      </w:r>
      <w:r>
        <w:rPr>
          <w:rFonts w:hint="eastAsia"/>
        </w:rPr>
        <w:t>radar2</w:t>
      </w:r>
      <w:r>
        <w:rPr>
          <w:rFonts w:hint="eastAsia"/>
        </w:rPr>
        <w:t>（</w:t>
      </w:r>
      <w:r>
        <w:rPr>
          <w:rFonts w:hint="eastAsia"/>
        </w:rPr>
        <w:t>XIYINR</w:t>
      </w:r>
      <w:r>
        <w:rPr>
          <w:rFonts w:hint="eastAsia"/>
        </w:rPr>
        <w:t>）的修正高度</w:t>
      </w:r>
      <w:r>
        <w:rPr>
          <w:rFonts w:hint="eastAsia"/>
        </w:rPr>
        <w:t>1631m</w:t>
      </w:r>
      <w:r>
        <w:rPr>
          <w:rFonts w:hint="eastAsia"/>
        </w:rPr>
        <w:t>。在</w:t>
      </w:r>
      <w:r>
        <w:rPr>
          <w:rFonts w:hint="eastAsia"/>
        </w:rPr>
        <w:t>20</w:t>
      </w:r>
      <w:r>
        <w:rPr>
          <w:rFonts w:hint="eastAsia"/>
        </w:rPr>
        <w:t>：</w:t>
      </w:r>
      <w:r>
        <w:rPr>
          <w:rFonts w:hint="eastAsia"/>
        </w:rPr>
        <w:t>23</w:t>
      </w:r>
      <w:r>
        <w:rPr>
          <w:rFonts w:hint="eastAsia"/>
        </w:rPr>
        <w:t>：</w:t>
      </w:r>
      <w:r>
        <w:rPr>
          <w:rFonts w:hint="eastAsia"/>
        </w:rPr>
        <w:t>05</w:t>
      </w:r>
      <w:r>
        <w:rPr>
          <w:rFonts w:hint="eastAsia"/>
        </w:rPr>
        <w:t>时</w:t>
      </w:r>
      <w:r>
        <w:rPr>
          <w:rFonts w:hint="eastAsia"/>
        </w:rPr>
        <w:t>radar2</w:t>
      </w:r>
      <w:r>
        <w:rPr>
          <w:rFonts w:hint="eastAsia"/>
        </w:rPr>
        <w:t>（</w:t>
      </w:r>
      <w:r>
        <w:rPr>
          <w:rFonts w:hint="eastAsia"/>
        </w:rPr>
        <w:t>XIYINR</w:t>
      </w:r>
      <w:r>
        <w:rPr>
          <w:rFonts w:hint="eastAsia"/>
        </w:rPr>
        <w:t>）高度正常后，多雷达融合高度取值正常取到</w:t>
      </w:r>
      <w:r>
        <w:rPr>
          <w:rFonts w:hint="eastAsia"/>
        </w:rPr>
        <w:t>2363m</w:t>
      </w:r>
      <w:r>
        <w:rPr>
          <w:rFonts w:hint="eastAsia"/>
        </w:rPr>
        <w:t>。</w:t>
      </w:r>
    </w:p>
    <w:p w14:paraId="5F83320D" w14:textId="77777777" w:rsidR="00427D76" w:rsidRDefault="00283DF1" w:rsidP="000C5938">
      <w:pPr>
        <w:spacing w:line="360" w:lineRule="auto"/>
        <w:ind w:firstLine="420"/>
      </w:pPr>
      <w:r>
        <w:rPr>
          <w:rFonts w:hint="eastAsia"/>
        </w:rPr>
        <w:t>查看</w:t>
      </w:r>
      <w:r>
        <w:rPr>
          <w:rFonts w:hint="eastAsia"/>
        </w:rPr>
        <w:t>TVS</w:t>
      </w:r>
      <w:r>
        <w:rPr>
          <w:rFonts w:hint="eastAsia"/>
        </w:rPr>
        <w:t>数据，在</w:t>
      </w:r>
      <w:r>
        <w:rPr>
          <w:rFonts w:hint="eastAsia"/>
        </w:rPr>
        <w:t>TVS</w:t>
      </w:r>
      <w:r>
        <w:rPr>
          <w:rFonts w:hint="eastAsia"/>
        </w:rPr>
        <w:t>多雷达高度融合处理正常，多雷达目标高度一直连续上升。</w:t>
      </w:r>
      <w:r>
        <w:rPr>
          <w:rFonts w:hint="eastAsia"/>
        </w:rPr>
        <w:t>TVS</w:t>
      </w:r>
      <w:r>
        <w:rPr>
          <w:rFonts w:hint="eastAsia"/>
        </w:rPr>
        <w:t>为</w:t>
      </w:r>
      <w:r>
        <w:rPr>
          <w:rFonts w:hint="eastAsia"/>
        </w:rPr>
        <w:t>V2.1.0</w:t>
      </w:r>
      <w:r>
        <w:rPr>
          <w:rFonts w:hint="eastAsia"/>
        </w:rPr>
        <w:t>的</w:t>
      </w:r>
      <w:r>
        <w:rPr>
          <w:rFonts w:hint="eastAsia"/>
        </w:rPr>
        <w:t>P2</w:t>
      </w:r>
      <w:r>
        <w:rPr>
          <w:rFonts w:hint="eastAsia"/>
        </w:rPr>
        <w:t>版本，已解决该问题。</w:t>
      </w:r>
    </w:p>
    <w:p w14:paraId="4723F331" w14:textId="77777777" w:rsidR="00427D76" w:rsidRDefault="00283DF1" w:rsidP="00676319">
      <w:pPr>
        <w:spacing w:line="360" w:lineRule="auto"/>
      </w:pPr>
      <w:r>
        <w:rPr>
          <w:rFonts w:hint="eastAsia"/>
        </w:rPr>
        <w:t>6</w:t>
      </w:r>
      <w:r>
        <w:rPr>
          <w:rFonts w:hint="eastAsia"/>
        </w:rPr>
        <w:t>、</w:t>
      </w:r>
      <w:commentRangeStart w:id="32"/>
      <w:r>
        <w:rPr>
          <w:rFonts w:hint="eastAsia"/>
        </w:rPr>
        <w:t>CSZ2235</w:t>
      </w:r>
      <w:r>
        <w:rPr>
          <w:rFonts w:hint="eastAsia"/>
        </w:rPr>
        <w:t>（</w:t>
      </w:r>
      <w:r>
        <w:rPr>
          <w:rFonts w:hint="eastAsia"/>
        </w:rPr>
        <w:t>A4036</w:t>
      </w:r>
      <w:r>
        <w:rPr>
          <w:rFonts w:hint="eastAsia"/>
        </w:rPr>
        <w:t>）</w:t>
      </w:r>
      <w:commentRangeEnd w:id="32"/>
      <w:r w:rsidR="002604D5">
        <w:rPr>
          <w:rStyle w:val="a7"/>
        </w:rPr>
        <w:commentReference w:id="32"/>
      </w:r>
    </w:p>
    <w:p w14:paraId="493569CE" w14:textId="77777777" w:rsidR="00427D76" w:rsidRDefault="00283DF1" w:rsidP="000C5938">
      <w:pPr>
        <w:spacing w:line="360" w:lineRule="auto"/>
        <w:ind w:firstLine="420"/>
      </w:pPr>
      <w:r>
        <w:rPr>
          <w:rFonts w:hint="eastAsia"/>
        </w:rPr>
        <w:t>单雷达：在</w:t>
      </w:r>
      <w:r>
        <w:rPr>
          <w:rFonts w:hint="eastAsia"/>
        </w:rPr>
        <w:t>20</w:t>
      </w:r>
      <w:r>
        <w:rPr>
          <w:rFonts w:hint="eastAsia"/>
        </w:rPr>
        <w:t>：</w:t>
      </w:r>
      <w:r>
        <w:rPr>
          <w:rFonts w:hint="eastAsia"/>
        </w:rPr>
        <w:t>18</w:t>
      </w:r>
      <w:r>
        <w:rPr>
          <w:rFonts w:hint="eastAsia"/>
        </w:rPr>
        <w:t>：</w:t>
      </w:r>
      <w:r>
        <w:rPr>
          <w:rFonts w:hint="eastAsia"/>
        </w:rPr>
        <w:t>09 ~20:19:28,</w:t>
      </w:r>
      <w:r>
        <w:rPr>
          <w:rFonts w:hint="eastAsia"/>
        </w:rPr>
        <w:t>单雷达</w:t>
      </w:r>
      <w:r>
        <w:rPr>
          <w:rFonts w:hint="eastAsia"/>
        </w:rPr>
        <w:t>radar1</w:t>
      </w:r>
      <w:r>
        <w:rPr>
          <w:rFonts w:hint="eastAsia"/>
        </w:rPr>
        <w:t>（</w:t>
      </w:r>
      <w:r>
        <w:rPr>
          <w:rFonts w:hint="eastAsia"/>
        </w:rPr>
        <w:t>XIYRAY</w:t>
      </w:r>
      <w:r>
        <w:rPr>
          <w:rFonts w:hint="eastAsia"/>
        </w:rPr>
        <w:t>）、</w:t>
      </w:r>
      <w:r>
        <w:rPr>
          <w:rFonts w:hint="eastAsia"/>
        </w:rPr>
        <w:t>radar2</w:t>
      </w:r>
      <w:r>
        <w:rPr>
          <w:rFonts w:hint="eastAsia"/>
        </w:rPr>
        <w:t>（</w:t>
      </w:r>
      <w:r>
        <w:rPr>
          <w:rFonts w:hint="eastAsia"/>
        </w:rPr>
        <w:t>XIYINR</w:t>
      </w:r>
      <w:r>
        <w:rPr>
          <w:rFonts w:hint="eastAsia"/>
        </w:rPr>
        <w:t>）的高度来回跳变成无效。</w:t>
      </w:r>
    </w:p>
    <w:p w14:paraId="2128D6DC" w14:textId="77777777" w:rsidR="00427D76" w:rsidRDefault="00283DF1" w:rsidP="000C5938">
      <w:pPr>
        <w:spacing w:line="360" w:lineRule="auto"/>
        <w:ind w:firstLine="420"/>
      </w:pPr>
      <w:r>
        <w:rPr>
          <w:rFonts w:hint="eastAsia"/>
        </w:rPr>
        <w:t>多雷达：运行平台运行</w:t>
      </w:r>
      <w:r>
        <w:rPr>
          <w:rFonts w:hint="eastAsia"/>
        </w:rPr>
        <w:t>MSDP</w:t>
      </w:r>
      <w:r>
        <w:rPr>
          <w:rFonts w:hint="eastAsia"/>
        </w:rPr>
        <w:t>版本处理参与融合的</w:t>
      </w:r>
      <w:r>
        <w:rPr>
          <w:rFonts w:hint="eastAsia"/>
        </w:rPr>
        <w:t>radar1</w:t>
      </w:r>
      <w:r>
        <w:rPr>
          <w:rFonts w:hint="eastAsia"/>
        </w:rPr>
        <w:t>（</w:t>
      </w:r>
      <w:r>
        <w:rPr>
          <w:rFonts w:hint="eastAsia"/>
        </w:rPr>
        <w:t>XIYRAY</w:t>
      </w:r>
      <w:r>
        <w:rPr>
          <w:rFonts w:hint="eastAsia"/>
        </w:rPr>
        <w:t>）、</w:t>
      </w:r>
      <w:r>
        <w:rPr>
          <w:rFonts w:hint="eastAsia"/>
        </w:rPr>
        <w:t>radar2</w:t>
      </w:r>
      <w:r>
        <w:rPr>
          <w:rFonts w:hint="eastAsia"/>
        </w:rPr>
        <w:t>（</w:t>
      </w:r>
      <w:r>
        <w:rPr>
          <w:rFonts w:hint="eastAsia"/>
        </w:rPr>
        <w:t>XIYINR</w:t>
      </w:r>
      <w:r>
        <w:rPr>
          <w:rFonts w:hint="eastAsia"/>
        </w:rPr>
        <w:t>）这种高度来回跳变的情况，按航迹高度突变来处理，待某一部雷达提供航迹高度稳定后多雷达航迹高度才恢复正常。</w:t>
      </w:r>
    </w:p>
    <w:p w14:paraId="36C7734A" w14:textId="77777777" w:rsidR="00427D76" w:rsidRPr="005F349C" w:rsidRDefault="00283DF1" w:rsidP="000C5938">
      <w:pPr>
        <w:spacing w:line="360" w:lineRule="auto"/>
        <w:ind w:firstLine="420"/>
        <w:rPr>
          <w:color w:val="FF0000"/>
        </w:rPr>
      </w:pPr>
      <w:r>
        <w:rPr>
          <w:rFonts w:hint="eastAsia"/>
        </w:rPr>
        <w:t>查看</w:t>
      </w:r>
      <w:r>
        <w:rPr>
          <w:rFonts w:hint="eastAsia"/>
        </w:rPr>
        <w:t>TVS</w:t>
      </w:r>
      <w:r>
        <w:rPr>
          <w:rFonts w:hint="eastAsia"/>
        </w:rPr>
        <w:t>数据，在</w:t>
      </w:r>
      <w:r>
        <w:rPr>
          <w:rFonts w:hint="eastAsia"/>
        </w:rPr>
        <w:t>TVS</w:t>
      </w:r>
      <w:r>
        <w:rPr>
          <w:rFonts w:hint="eastAsia"/>
        </w:rPr>
        <w:t>两部单雷达也发生同样高度变化情况下，多雷达高度融合处理正常，多雷达航迹高度稳定上升。</w:t>
      </w:r>
      <w:r w:rsidRPr="005F349C">
        <w:rPr>
          <w:rFonts w:hint="eastAsia"/>
          <w:color w:val="FF0000"/>
        </w:rPr>
        <w:t>TVS</w:t>
      </w:r>
      <w:r w:rsidRPr="005F349C">
        <w:rPr>
          <w:rFonts w:hint="eastAsia"/>
          <w:color w:val="FF0000"/>
        </w:rPr>
        <w:t>为</w:t>
      </w:r>
      <w:r w:rsidRPr="005F349C">
        <w:rPr>
          <w:rFonts w:hint="eastAsia"/>
          <w:color w:val="FF0000"/>
        </w:rPr>
        <w:t>V2.1.0</w:t>
      </w:r>
      <w:r w:rsidRPr="005F349C">
        <w:rPr>
          <w:rFonts w:hint="eastAsia"/>
          <w:color w:val="FF0000"/>
        </w:rPr>
        <w:t>的</w:t>
      </w:r>
      <w:r w:rsidRPr="005F349C">
        <w:rPr>
          <w:rFonts w:hint="eastAsia"/>
          <w:color w:val="FF0000"/>
        </w:rPr>
        <w:t>P2</w:t>
      </w:r>
      <w:r w:rsidRPr="005F349C">
        <w:rPr>
          <w:rFonts w:hint="eastAsia"/>
          <w:color w:val="FF0000"/>
        </w:rPr>
        <w:t>版本，已解决该问题。</w:t>
      </w:r>
    </w:p>
    <w:p w14:paraId="1C9EAEA8" w14:textId="77777777" w:rsidR="00427D76" w:rsidRDefault="00427D76" w:rsidP="00676319">
      <w:pPr>
        <w:spacing w:line="360" w:lineRule="auto"/>
      </w:pPr>
    </w:p>
    <w:p w14:paraId="0E9F3588" w14:textId="77777777" w:rsidR="00427D76" w:rsidRDefault="00427D76" w:rsidP="00676319">
      <w:pPr>
        <w:spacing w:line="360" w:lineRule="auto"/>
      </w:pPr>
    </w:p>
    <w:sectPr w:rsidR="00427D7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张恒" w:date="2017-04-13T15:38:00Z" w:initials="张恒">
    <w:p w14:paraId="636DF015" w14:textId="77777777" w:rsidR="00A646E9" w:rsidRDefault="00A646E9">
      <w:pPr>
        <w:pStyle w:val="a8"/>
      </w:pPr>
      <w:r>
        <w:rPr>
          <w:rStyle w:val="a7"/>
        </w:rPr>
        <w:annotationRef/>
      </w:r>
      <w:r>
        <w:rPr>
          <w:rFonts w:hint="eastAsia"/>
        </w:rPr>
        <w:t>此处应该是实际距离大于</w:t>
      </w:r>
      <w:r>
        <w:rPr>
          <w:rFonts w:hint="eastAsia"/>
        </w:rPr>
        <w:t>/</w:t>
      </w:r>
      <w:r>
        <w:rPr>
          <w:rFonts w:hint="eastAsia"/>
        </w:rPr>
        <w:t>小于</w:t>
      </w:r>
      <w:r>
        <w:rPr>
          <w:rFonts w:hint="eastAsia"/>
        </w:rPr>
        <w:t>dupeDist</w:t>
      </w:r>
      <w:r>
        <w:rPr>
          <w:rFonts w:hint="eastAsia"/>
        </w:rPr>
        <w:t>两种情况，建议增加标号以免产生混淆</w:t>
      </w:r>
    </w:p>
  </w:comment>
  <w:comment w:id="5" w:author="张恒" w:date="2017-04-13T15:39:00Z" w:initials="张恒">
    <w:p w14:paraId="0BA047C0" w14:textId="77777777" w:rsidR="00A646E9" w:rsidRDefault="00A646E9">
      <w:pPr>
        <w:pStyle w:val="a8"/>
      </w:pPr>
      <w:r>
        <w:rPr>
          <w:rStyle w:val="a7"/>
        </w:rPr>
        <w:annotationRef/>
      </w:r>
      <w:r>
        <w:rPr>
          <w:rFonts w:hint="eastAsia"/>
        </w:rPr>
        <w:t>请附图。要求为当天实际数据回放画面截图</w:t>
      </w:r>
    </w:p>
  </w:comment>
  <w:comment w:id="6" w:author="张恒" w:date="2017-04-13T15:40:00Z" w:initials="张恒">
    <w:p w14:paraId="1EED365E" w14:textId="77777777" w:rsidR="00A646E9" w:rsidRDefault="00A646E9">
      <w:pPr>
        <w:pStyle w:val="a8"/>
      </w:pPr>
      <w:r>
        <w:rPr>
          <w:rStyle w:val="a7"/>
        </w:rPr>
        <w:annotationRef/>
      </w:r>
      <w:r>
        <w:rPr>
          <w:rFonts w:hint="eastAsia"/>
        </w:rPr>
        <w:t>在图中以编号标注</w:t>
      </w:r>
    </w:p>
  </w:comment>
  <w:comment w:id="7" w:author="张恒" w:date="2017-04-13T15:41:00Z" w:initials="张恒">
    <w:p w14:paraId="0D4B6EAC" w14:textId="77777777" w:rsidR="00A646E9" w:rsidRDefault="00A646E9">
      <w:pPr>
        <w:pStyle w:val="a8"/>
      </w:pPr>
      <w:r>
        <w:rPr>
          <w:rStyle w:val="a7"/>
        </w:rPr>
        <w:annotationRef/>
      </w:r>
      <w:r>
        <w:rPr>
          <w:rFonts w:hint="eastAsia"/>
        </w:rPr>
        <w:t>位置请以经纬度表示</w:t>
      </w:r>
    </w:p>
  </w:comment>
  <w:comment w:id="8" w:author="张恒" w:date="2017-04-13T15:41:00Z" w:initials="张恒">
    <w:p w14:paraId="21E16AA4" w14:textId="77777777" w:rsidR="00A646E9" w:rsidRDefault="00A646E9">
      <w:pPr>
        <w:pStyle w:val="a8"/>
      </w:pPr>
      <w:r>
        <w:rPr>
          <w:rStyle w:val="a7"/>
        </w:rPr>
        <w:annotationRef/>
      </w:r>
      <w:r>
        <w:rPr>
          <w:rFonts w:hint="eastAsia"/>
        </w:rPr>
        <w:t>位置请以经纬度表示</w:t>
      </w:r>
    </w:p>
  </w:comment>
  <w:comment w:id="9" w:author="张恒" w:date="2017-04-13T15:42:00Z" w:initials="张恒">
    <w:p w14:paraId="5FC4EB38" w14:textId="77777777" w:rsidR="00A646E9" w:rsidRDefault="00A646E9">
      <w:pPr>
        <w:pStyle w:val="a8"/>
      </w:pPr>
      <w:r>
        <w:rPr>
          <w:rStyle w:val="a7"/>
        </w:rPr>
        <w:annotationRef/>
      </w:r>
      <w:r>
        <w:rPr>
          <w:rFonts w:hint="eastAsia"/>
        </w:rPr>
        <w:t>请直接附上</w:t>
      </w:r>
      <w:r>
        <w:rPr>
          <w:rFonts w:hint="eastAsia"/>
        </w:rPr>
        <w:t>Airnet</w:t>
      </w:r>
      <w:r>
        <w:rPr>
          <w:rFonts w:hint="eastAsia"/>
        </w:rPr>
        <w:t>系统收到的原始明文雷达数据截图，并标识出关键时间戳数据段、二次代码数据段、位置坐标数据段</w:t>
      </w:r>
    </w:p>
  </w:comment>
  <w:comment w:id="10" w:author="张恒" w:date="2017-04-13T15:44:00Z" w:initials="张恒">
    <w:p w14:paraId="2080B4CA" w14:textId="02A41701" w:rsidR="00A646E9" w:rsidRDefault="00A646E9">
      <w:pPr>
        <w:pStyle w:val="a8"/>
      </w:pPr>
      <w:r>
        <w:rPr>
          <w:rStyle w:val="a7"/>
        </w:rPr>
        <w:annotationRef/>
      </w:r>
      <w:r>
        <w:rPr>
          <w:rFonts w:hint="eastAsia"/>
        </w:rPr>
        <w:t>请说明该区域是否有多重雷达覆盖，若存在多重雷达覆盖，其他雷达原始数据是否有类似现象？</w:t>
      </w:r>
      <w:r w:rsidR="00F42EDC">
        <w:rPr>
          <w:rFonts w:hint="eastAsia"/>
        </w:rPr>
        <w:t>若多重覆盖下仅有</w:t>
      </w:r>
      <w:r w:rsidR="00F42EDC">
        <w:rPr>
          <w:rFonts w:hint="eastAsia"/>
        </w:rPr>
        <w:t>radar</w:t>
      </w:r>
      <w:r w:rsidR="00F42EDC">
        <w:t>1</w:t>
      </w:r>
      <w:r w:rsidR="00F42EDC">
        <w:rPr>
          <w:rFonts w:hint="eastAsia"/>
        </w:rPr>
        <w:t>探测到异常目标，其他雷达探测正常的情况下系统融合时仍然产生异常目标是否属于系统正常逻辑？如果是，请强调。</w:t>
      </w:r>
    </w:p>
  </w:comment>
  <w:comment w:id="12" w:author="张恒" w:date="2017-04-13T15:43:00Z" w:initials="张恒">
    <w:p w14:paraId="04A45D03" w14:textId="77777777" w:rsidR="00A646E9" w:rsidRDefault="00A646E9">
      <w:pPr>
        <w:pStyle w:val="a8"/>
      </w:pPr>
      <w:r>
        <w:rPr>
          <w:rStyle w:val="a7"/>
        </w:rPr>
        <w:annotationRef/>
      </w:r>
      <w:r>
        <w:rPr>
          <w:rFonts w:hint="eastAsia"/>
        </w:rPr>
        <w:t>请直接附上</w:t>
      </w:r>
      <w:r>
        <w:rPr>
          <w:rFonts w:hint="eastAsia"/>
        </w:rPr>
        <w:t>Airnet</w:t>
      </w:r>
      <w:r>
        <w:rPr>
          <w:rFonts w:hint="eastAsia"/>
        </w:rPr>
        <w:t>系统收到的原始明文雷达数据截图，并标识出关键时间戳数据段、二次代码数据段、位置坐标数据段</w:t>
      </w:r>
    </w:p>
  </w:comment>
  <w:comment w:id="13" w:author="张恒" w:date="2017-04-13T15:46:00Z" w:initials="张恒">
    <w:p w14:paraId="3090F556" w14:textId="77777777" w:rsidR="00A646E9" w:rsidRDefault="00A646E9">
      <w:pPr>
        <w:pStyle w:val="a8"/>
      </w:pPr>
      <w:r>
        <w:rPr>
          <w:rStyle w:val="a7"/>
        </w:rPr>
        <w:annotationRef/>
      </w:r>
      <w:r>
        <w:rPr>
          <w:rFonts w:hint="eastAsia"/>
        </w:rPr>
        <w:t>请直接附上</w:t>
      </w:r>
      <w:r>
        <w:rPr>
          <w:rFonts w:hint="eastAsia"/>
        </w:rPr>
        <w:t>Airnet</w:t>
      </w:r>
      <w:r>
        <w:rPr>
          <w:rFonts w:hint="eastAsia"/>
        </w:rPr>
        <w:t>系统收到的原始明文雷达数据截图，并标识出二次代码改变时的时间戳数据段、二次代码数据段、位置坐标数据段</w:t>
      </w:r>
    </w:p>
  </w:comment>
  <w:comment w:id="14" w:author="张恒" w:date="2017-04-13T15:47:00Z" w:initials="张恒">
    <w:p w14:paraId="4420B564" w14:textId="77777777" w:rsidR="00A646E9" w:rsidRDefault="00A646E9">
      <w:pPr>
        <w:pStyle w:val="a8"/>
      </w:pPr>
      <w:r>
        <w:rPr>
          <w:rStyle w:val="a7"/>
        </w:rPr>
        <w:annotationRef/>
      </w:r>
      <w:r>
        <w:rPr>
          <w:rFonts w:hint="eastAsia"/>
        </w:rPr>
        <w:t>附上</w:t>
      </w:r>
      <w:r>
        <w:rPr>
          <w:rFonts w:hint="eastAsia"/>
        </w:rPr>
        <w:t>radar</w:t>
      </w:r>
      <w:r>
        <w:t>8</w:t>
      </w:r>
      <w:r>
        <w:rPr>
          <w:rFonts w:hint="eastAsia"/>
        </w:rPr>
        <w:t>原始雷达数据</w:t>
      </w:r>
      <w:r w:rsidR="00707A62">
        <w:rPr>
          <w:rFonts w:hint="eastAsia"/>
        </w:rPr>
        <w:t>作为比较</w:t>
      </w:r>
    </w:p>
  </w:comment>
  <w:comment w:id="15" w:author="张恒" w:date="2017-04-13T15:48:00Z" w:initials="张恒">
    <w:p w14:paraId="35DB8C4E" w14:textId="77777777" w:rsidR="00707A62" w:rsidRDefault="00707A62">
      <w:pPr>
        <w:pStyle w:val="a8"/>
      </w:pPr>
      <w:r>
        <w:rPr>
          <w:rStyle w:val="a7"/>
        </w:rPr>
        <w:annotationRef/>
      </w:r>
      <w:r>
        <w:rPr>
          <w:rFonts w:hint="eastAsia"/>
        </w:rPr>
        <w:t>请附上当天三部雷达回放截图，并提取原始雷达数据解析后加以佐证当天三部雷达均探测到了假目标</w:t>
      </w:r>
    </w:p>
  </w:comment>
  <w:comment w:id="16" w:author="张恒" w:date="2017-04-13T15:50:00Z" w:initials="张恒">
    <w:p w14:paraId="42A2510C" w14:textId="77777777" w:rsidR="00707A62" w:rsidRPr="00707A62" w:rsidRDefault="00707A62">
      <w:pPr>
        <w:pStyle w:val="a8"/>
      </w:pPr>
      <w:r>
        <w:rPr>
          <w:rStyle w:val="a7"/>
        </w:rPr>
        <w:annotationRef/>
      </w:r>
      <w:r>
        <w:rPr>
          <w:rFonts w:hint="eastAsia"/>
        </w:rPr>
        <w:t>请按照</w:t>
      </w:r>
      <w:r w:rsidRPr="00707A62">
        <w:rPr>
          <w:rFonts w:hint="eastAsia"/>
        </w:rPr>
        <w:t>GCR7671</w:t>
      </w:r>
      <w:r w:rsidR="002604D5">
        <w:rPr>
          <w:rFonts w:hint="eastAsia"/>
        </w:rPr>
        <w:t>批注</w:t>
      </w:r>
      <w:r>
        <w:rPr>
          <w:rFonts w:hint="eastAsia"/>
        </w:rPr>
        <w:t>要求完善报告</w:t>
      </w:r>
    </w:p>
  </w:comment>
  <w:comment w:id="17" w:author="张恒" w:date="2017-04-13T15:51:00Z" w:initials="张恒">
    <w:p w14:paraId="680C027D" w14:textId="77777777" w:rsidR="00707A62" w:rsidRDefault="00707A62">
      <w:pPr>
        <w:pStyle w:val="a8"/>
      </w:pPr>
      <w:r>
        <w:rPr>
          <w:rStyle w:val="a7"/>
        </w:rPr>
        <w:annotationRef/>
      </w:r>
      <w:r>
        <w:rPr>
          <w:rFonts w:hint="eastAsia"/>
        </w:rPr>
        <w:t>附原始雷达数据加以解析进行作证</w:t>
      </w:r>
    </w:p>
  </w:comment>
  <w:comment w:id="19" w:author="张恒" w:date="2017-04-13T15:52:00Z" w:initials="张恒">
    <w:p w14:paraId="2FC85A0A" w14:textId="77777777" w:rsidR="00707A62" w:rsidRDefault="00707A62">
      <w:pPr>
        <w:pStyle w:val="a8"/>
      </w:pPr>
      <w:r>
        <w:rPr>
          <w:rStyle w:val="a7"/>
        </w:rPr>
        <w:annotationRef/>
      </w:r>
      <w:r>
        <w:rPr>
          <w:rFonts w:hint="eastAsia"/>
        </w:rPr>
        <w:t>附原始雷达数据加以解析进行作证</w:t>
      </w:r>
    </w:p>
  </w:comment>
  <w:comment w:id="20" w:author="张恒" w:date="2017-04-13T15:53:00Z" w:initials="张恒">
    <w:p w14:paraId="3433094D" w14:textId="77777777" w:rsidR="00707A62" w:rsidRDefault="00707A62">
      <w:pPr>
        <w:pStyle w:val="a8"/>
      </w:pPr>
      <w:r>
        <w:rPr>
          <w:rStyle w:val="a7"/>
        </w:rPr>
        <w:annotationRef/>
      </w:r>
      <w:r>
        <w:rPr>
          <w:rFonts w:hint="eastAsia"/>
        </w:rPr>
        <w:t>此处与</w:t>
      </w:r>
      <w:r>
        <w:rPr>
          <w:rFonts w:hint="eastAsia"/>
        </w:rPr>
        <w:t>A5007</w:t>
      </w:r>
      <w:r>
        <w:rPr>
          <w:rFonts w:hint="eastAsia"/>
        </w:rPr>
        <w:t>情况类似但描述不同，是否有必要？</w:t>
      </w:r>
    </w:p>
  </w:comment>
  <w:comment w:id="21" w:author="张恒" w:date="2017-04-13T15:54:00Z" w:initials="张恒">
    <w:p w14:paraId="24F89662" w14:textId="77777777" w:rsidR="00707A62" w:rsidRDefault="00707A62">
      <w:pPr>
        <w:pStyle w:val="a8"/>
      </w:pPr>
      <w:r>
        <w:rPr>
          <w:rStyle w:val="a7"/>
        </w:rPr>
        <w:annotationRef/>
      </w:r>
      <w:r>
        <w:rPr>
          <w:rFonts w:hint="eastAsia"/>
        </w:rPr>
        <w:t>附原始雷达数据加以解析进行作证</w:t>
      </w:r>
    </w:p>
  </w:comment>
  <w:comment w:id="22" w:author="张恒" w:date="2017-04-13T15:54:00Z" w:initials="张恒">
    <w:p w14:paraId="6FADE50C" w14:textId="77777777" w:rsidR="00707A62" w:rsidRDefault="00707A62">
      <w:pPr>
        <w:pStyle w:val="a8"/>
      </w:pPr>
      <w:r>
        <w:rPr>
          <w:rStyle w:val="a7"/>
        </w:rPr>
        <w:annotationRef/>
      </w:r>
      <w:r>
        <w:rPr>
          <w:rFonts w:hint="eastAsia"/>
        </w:rPr>
        <w:t>附原始雷达数据加以解析进行作证</w:t>
      </w:r>
    </w:p>
  </w:comment>
  <w:comment w:id="23" w:author="张恒" w:date="2017-04-13T15:54:00Z" w:initials="张恒">
    <w:p w14:paraId="7D38E714" w14:textId="77777777" w:rsidR="00707A62" w:rsidRDefault="00707A62">
      <w:pPr>
        <w:pStyle w:val="a8"/>
      </w:pPr>
      <w:r>
        <w:rPr>
          <w:rStyle w:val="a7"/>
        </w:rPr>
        <w:annotationRef/>
      </w:r>
      <w:r>
        <w:rPr>
          <w:rFonts w:hint="eastAsia"/>
        </w:rPr>
        <w:t>附原始雷达数据加以解析进行作证</w:t>
      </w:r>
    </w:p>
  </w:comment>
  <w:comment w:id="24" w:author="张恒" w:date="2017-04-13T15:54:00Z" w:initials="张恒">
    <w:p w14:paraId="0B05F5DC" w14:textId="77777777" w:rsidR="00707A62" w:rsidRDefault="00707A62">
      <w:pPr>
        <w:pStyle w:val="a8"/>
      </w:pPr>
      <w:r>
        <w:rPr>
          <w:rStyle w:val="a7"/>
        </w:rPr>
        <w:annotationRef/>
      </w:r>
      <w:r>
        <w:rPr>
          <w:rFonts w:hint="eastAsia"/>
        </w:rPr>
        <w:t>附原始雷达数据加以解析进行作证</w:t>
      </w:r>
    </w:p>
  </w:comment>
  <w:comment w:id="25" w:author="张恒" w:date="2017-04-13T15:55:00Z" w:initials="张恒">
    <w:p w14:paraId="7EB5BBAE" w14:textId="77777777" w:rsidR="00707A62" w:rsidRDefault="00707A62">
      <w:pPr>
        <w:pStyle w:val="a8"/>
      </w:pPr>
      <w:r>
        <w:rPr>
          <w:rStyle w:val="a7"/>
        </w:rPr>
        <w:annotationRef/>
      </w:r>
      <w:r>
        <w:rPr>
          <w:rFonts w:hint="eastAsia"/>
        </w:rPr>
        <w:t>附原始雷达数据加以解析进行作证</w:t>
      </w:r>
    </w:p>
  </w:comment>
  <w:comment w:id="26" w:author="张恒" w:date="2017-04-13T15:56:00Z" w:initials="张恒">
    <w:p w14:paraId="1CEDFC59" w14:textId="77777777" w:rsidR="00707A62" w:rsidRDefault="00707A62">
      <w:pPr>
        <w:pStyle w:val="a8"/>
      </w:pPr>
      <w:r>
        <w:rPr>
          <w:rStyle w:val="a7"/>
        </w:rPr>
        <w:annotationRef/>
      </w:r>
      <w:r>
        <w:rPr>
          <w:rFonts w:hint="eastAsia"/>
        </w:rPr>
        <w:t>附原始雷达数据加以解析进行作证</w:t>
      </w:r>
    </w:p>
  </w:comment>
  <w:comment w:id="27" w:author="张恒" w:date="2017-04-13T15:56:00Z" w:initials="张恒">
    <w:p w14:paraId="70F698CD" w14:textId="77777777" w:rsidR="00707A62" w:rsidRDefault="00707A62">
      <w:pPr>
        <w:pStyle w:val="a8"/>
      </w:pPr>
      <w:r>
        <w:rPr>
          <w:rStyle w:val="a7"/>
        </w:rPr>
        <w:annotationRef/>
      </w:r>
      <w:r w:rsidR="002604D5">
        <w:rPr>
          <w:rFonts w:hint="eastAsia"/>
        </w:rPr>
        <w:t>请注明“期间航班实际处于持续上升阶段”。否则读者不知道保持和上升到底哪一个是当时的真实情况</w:t>
      </w:r>
    </w:p>
  </w:comment>
  <w:comment w:id="28" w:author="张恒" w:date="2017-04-13T16:00:00Z" w:initials="张恒">
    <w:p w14:paraId="3F50F2B3" w14:textId="77777777" w:rsidR="002604D5" w:rsidRDefault="002604D5">
      <w:pPr>
        <w:pStyle w:val="a8"/>
      </w:pPr>
      <w:r>
        <w:rPr>
          <w:rStyle w:val="a7"/>
        </w:rPr>
        <w:annotationRef/>
      </w:r>
      <w:r>
        <w:rPr>
          <w:rFonts w:hint="eastAsia"/>
        </w:rPr>
        <w:t>请按</w:t>
      </w:r>
      <w:r>
        <w:rPr>
          <w:rFonts w:hint="eastAsia"/>
        </w:rPr>
        <w:t>CSN</w:t>
      </w:r>
      <w:r>
        <w:t>6270</w:t>
      </w:r>
      <w:r>
        <w:rPr>
          <w:rFonts w:hint="eastAsia"/>
        </w:rPr>
        <w:t>（</w:t>
      </w:r>
      <w:r>
        <w:rPr>
          <w:rFonts w:hint="eastAsia"/>
        </w:rPr>
        <w:t>A4016</w:t>
      </w:r>
      <w:r>
        <w:rPr>
          <w:rFonts w:hint="eastAsia"/>
        </w:rPr>
        <w:t>）批注要求完善此报告</w:t>
      </w:r>
    </w:p>
  </w:comment>
  <w:comment w:id="29" w:author="张恒" w:date="2017-04-13T16:01:00Z" w:initials="张恒">
    <w:p w14:paraId="1F7B8B2E" w14:textId="77777777" w:rsidR="002604D5" w:rsidRDefault="002604D5">
      <w:pPr>
        <w:pStyle w:val="a8"/>
      </w:pPr>
      <w:r>
        <w:rPr>
          <w:rStyle w:val="a7"/>
        </w:rPr>
        <w:annotationRef/>
      </w:r>
      <w:r>
        <w:rPr>
          <w:rFonts w:hint="eastAsia"/>
        </w:rPr>
        <w:t>请按</w:t>
      </w:r>
      <w:r>
        <w:rPr>
          <w:rFonts w:hint="eastAsia"/>
        </w:rPr>
        <w:t>CSN</w:t>
      </w:r>
      <w:r>
        <w:t>6270</w:t>
      </w:r>
      <w:r>
        <w:rPr>
          <w:rFonts w:hint="eastAsia"/>
        </w:rPr>
        <w:t>（</w:t>
      </w:r>
      <w:r>
        <w:rPr>
          <w:rFonts w:hint="eastAsia"/>
        </w:rPr>
        <w:t>A4016</w:t>
      </w:r>
      <w:r>
        <w:rPr>
          <w:rFonts w:hint="eastAsia"/>
        </w:rPr>
        <w:t>）批注要求完善此报告</w:t>
      </w:r>
    </w:p>
  </w:comment>
  <w:comment w:id="30" w:author="张恒" w:date="2017-04-13T16:01:00Z" w:initials="张恒">
    <w:p w14:paraId="6197287E" w14:textId="77777777" w:rsidR="002604D5" w:rsidRDefault="002604D5">
      <w:pPr>
        <w:pStyle w:val="a8"/>
      </w:pPr>
      <w:r>
        <w:rPr>
          <w:rStyle w:val="a7"/>
        </w:rPr>
        <w:annotationRef/>
      </w:r>
      <w:r>
        <w:rPr>
          <w:rFonts w:hint="eastAsia"/>
        </w:rPr>
        <w:t>请按</w:t>
      </w:r>
      <w:r>
        <w:rPr>
          <w:rFonts w:hint="eastAsia"/>
        </w:rPr>
        <w:t>CSN</w:t>
      </w:r>
      <w:r>
        <w:t>6270</w:t>
      </w:r>
      <w:r>
        <w:rPr>
          <w:rFonts w:hint="eastAsia"/>
        </w:rPr>
        <w:t>（</w:t>
      </w:r>
      <w:r>
        <w:rPr>
          <w:rFonts w:hint="eastAsia"/>
        </w:rPr>
        <w:t>A4016</w:t>
      </w:r>
      <w:r>
        <w:rPr>
          <w:rFonts w:hint="eastAsia"/>
        </w:rPr>
        <w:t>）批注要求完善此报告</w:t>
      </w:r>
    </w:p>
  </w:comment>
  <w:comment w:id="31" w:author="张恒" w:date="2017-04-13T16:01:00Z" w:initials="张恒">
    <w:p w14:paraId="7EF9603B" w14:textId="77777777" w:rsidR="002604D5" w:rsidRDefault="002604D5">
      <w:pPr>
        <w:pStyle w:val="a8"/>
      </w:pPr>
      <w:r>
        <w:rPr>
          <w:rStyle w:val="a7"/>
        </w:rPr>
        <w:annotationRef/>
      </w:r>
      <w:r>
        <w:rPr>
          <w:rFonts w:hint="eastAsia"/>
        </w:rPr>
        <w:t>请按</w:t>
      </w:r>
      <w:r>
        <w:rPr>
          <w:rFonts w:hint="eastAsia"/>
        </w:rPr>
        <w:t>CSN</w:t>
      </w:r>
      <w:r>
        <w:t>6270</w:t>
      </w:r>
      <w:r>
        <w:rPr>
          <w:rFonts w:hint="eastAsia"/>
        </w:rPr>
        <w:t>（</w:t>
      </w:r>
      <w:r>
        <w:rPr>
          <w:rFonts w:hint="eastAsia"/>
        </w:rPr>
        <w:t>A4016</w:t>
      </w:r>
      <w:r>
        <w:rPr>
          <w:rFonts w:hint="eastAsia"/>
        </w:rPr>
        <w:t>）批注要求完善此报告</w:t>
      </w:r>
    </w:p>
  </w:comment>
  <w:comment w:id="32" w:author="张恒" w:date="2017-04-13T16:01:00Z" w:initials="张恒">
    <w:p w14:paraId="3FEDBE4E" w14:textId="77777777" w:rsidR="002604D5" w:rsidRDefault="002604D5">
      <w:pPr>
        <w:pStyle w:val="a8"/>
      </w:pPr>
      <w:r>
        <w:rPr>
          <w:rStyle w:val="a7"/>
        </w:rPr>
        <w:annotationRef/>
      </w:r>
      <w:r>
        <w:rPr>
          <w:rFonts w:hint="eastAsia"/>
        </w:rPr>
        <w:t>请按</w:t>
      </w:r>
      <w:r>
        <w:rPr>
          <w:rFonts w:hint="eastAsia"/>
        </w:rPr>
        <w:t>CSN</w:t>
      </w:r>
      <w:r>
        <w:t>6270</w:t>
      </w:r>
      <w:r>
        <w:rPr>
          <w:rFonts w:hint="eastAsia"/>
        </w:rPr>
        <w:t>（</w:t>
      </w:r>
      <w:r>
        <w:rPr>
          <w:rFonts w:hint="eastAsia"/>
        </w:rPr>
        <w:t>A4016</w:t>
      </w:r>
      <w:r>
        <w:rPr>
          <w:rFonts w:hint="eastAsia"/>
        </w:rPr>
        <w:t>）批注要求完善此报告</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6DF015" w15:done="0"/>
  <w15:commentEx w15:paraId="0BA047C0" w15:done="0"/>
  <w15:commentEx w15:paraId="1EED365E" w15:done="0"/>
  <w15:commentEx w15:paraId="0D4B6EAC" w15:done="0"/>
  <w15:commentEx w15:paraId="21E16AA4" w15:done="0"/>
  <w15:commentEx w15:paraId="5FC4EB38" w15:done="0"/>
  <w15:commentEx w15:paraId="2080B4CA" w15:done="0"/>
  <w15:commentEx w15:paraId="04A45D03" w15:done="0"/>
  <w15:commentEx w15:paraId="3090F556" w15:done="0"/>
  <w15:commentEx w15:paraId="4420B564" w15:done="0"/>
  <w15:commentEx w15:paraId="35DB8C4E" w15:done="0"/>
  <w15:commentEx w15:paraId="42A2510C" w15:done="0"/>
  <w15:commentEx w15:paraId="680C027D" w15:done="0"/>
  <w15:commentEx w15:paraId="2FC85A0A" w15:done="0"/>
  <w15:commentEx w15:paraId="3433094D" w15:done="0"/>
  <w15:commentEx w15:paraId="24F89662" w15:done="0"/>
  <w15:commentEx w15:paraId="6FADE50C" w15:done="0"/>
  <w15:commentEx w15:paraId="7D38E714" w15:done="0"/>
  <w15:commentEx w15:paraId="0B05F5DC" w15:done="0"/>
  <w15:commentEx w15:paraId="7EB5BBAE" w15:done="0"/>
  <w15:commentEx w15:paraId="1CEDFC59" w15:done="0"/>
  <w15:commentEx w15:paraId="70F698CD" w15:done="0"/>
  <w15:commentEx w15:paraId="3F50F2B3" w15:done="0"/>
  <w15:commentEx w15:paraId="1F7B8B2E" w15:done="0"/>
  <w15:commentEx w15:paraId="6197287E" w15:done="0"/>
  <w15:commentEx w15:paraId="7EF9603B" w15:done="0"/>
  <w15:commentEx w15:paraId="3FEDBE4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30598D" w14:textId="77777777" w:rsidR="00076A56" w:rsidRDefault="00076A56" w:rsidP="008B2739">
      <w:r>
        <w:separator/>
      </w:r>
    </w:p>
  </w:endnote>
  <w:endnote w:type="continuationSeparator" w:id="0">
    <w:p w14:paraId="3C184139" w14:textId="77777777" w:rsidR="00076A56" w:rsidRDefault="00076A56" w:rsidP="008B2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altName w:val="Arial"/>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13F682" w14:textId="77777777" w:rsidR="00076A56" w:rsidRDefault="00076A56" w:rsidP="008B2739">
      <w:r>
        <w:separator/>
      </w:r>
    </w:p>
  </w:footnote>
  <w:footnote w:type="continuationSeparator" w:id="0">
    <w:p w14:paraId="5788E972" w14:textId="77777777" w:rsidR="00076A56" w:rsidRDefault="00076A56" w:rsidP="008B27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ECA56A"/>
    <w:multiLevelType w:val="singleLevel"/>
    <w:tmpl w:val="58ECA56A"/>
    <w:lvl w:ilvl="0">
      <w:start w:val="1"/>
      <w:numFmt w:val="decimal"/>
      <w:suff w:val="nothing"/>
      <w:lvlText w:val="%1、"/>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张恒">
    <w15:presenceInfo w15:providerId="Windows Live" w15:userId="d5bcfe961c07bd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trackRevision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341911"/>
    <w:rsid w:val="00076A56"/>
    <w:rsid w:val="000C31D1"/>
    <w:rsid w:val="000C5938"/>
    <w:rsid w:val="001078A3"/>
    <w:rsid w:val="00121FAA"/>
    <w:rsid w:val="00144669"/>
    <w:rsid w:val="00145282"/>
    <w:rsid w:val="001C7D79"/>
    <w:rsid w:val="002604D5"/>
    <w:rsid w:val="00283DF1"/>
    <w:rsid w:val="00341911"/>
    <w:rsid w:val="00424685"/>
    <w:rsid w:val="00427D76"/>
    <w:rsid w:val="004D26A6"/>
    <w:rsid w:val="005F349C"/>
    <w:rsid w:val="00676319"/>
    <w:rsid w:val="00707A62"/>
    <w:rsid w:val="007825AA"/>
    <w:rsid w:val="007B22A1"/>
    <w:rsid w:val="00826A8E"/>
    <w:rsid w:val="008B2739"/>
    <w:rsid w:val="00934F38"/>
    <w:rsid w:val="009568B2"/>
    <w:rsid w:val="00992E75"/>
    <w:rsid w:val="00A12DC0"/>
    <w:rsid w:val="00A5281E"/>
    <w:rsid w:val="00A646E9"/>
    <w:rsid w:val="00B25ED0"/>
    <w:rsid w:val="00C81AA1"/>
    <w:rsid w:val="00D3534B"/>
    <w:rsid w:val="00E37ABB"/>
    <w:rsid w:val="00E868BB"/>
    <w:rsid w:val="00F42EDC"/>
    <w:rsid w:val="00FA398E"/>
    <w:rsid w:val="00FA6FF3"/>
    <w:rsid w:val="00FC713B"/>
    <w:rsid w:val="00FE00BD"/>
    <w:rsid w:val="0831756B"/>
    <w:rsid w:val="0F9A2D43"/>
    <w:rsid w:val="118A47AC"/>
    <w:rsid w:val="13364558"/>
    <w:rsid w:val="13770D87"/>
    <w:rsid w:val="1BFE6648"/>
    <w:rsid w:val="1F334312"/>
    <w:rsid w:val="2024074B"/>
    <w:rsid w:val="235B6DA9"/>
    <w:rsid w:val="2BA55462"/>
    <w:rsid w:val="42E93EDE"/>
    <w:rsid w:val="483B664C"/>
    <w:rsid w:val="4BCD6E41"/>
    <w:rsid w:val="4C3F742E"/>
    <w:rsid w:val="5CFA1E9A"/>
    <w:rsid w:val="61EB61C6"/>
    <w:rsid w:val="6DCA4BE9"/>
    <w:rsid w:val="743965C6"/>
    <w:rsid w:val="7DB82C02"/>
    <w:rsid w:val="7E8977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7CCC34"/>
  <w15:docId w15:val="{E6E31295-2F9A-41D9-BAEC-D9BA153D1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Times New Roman"/>
      <w:kern w:val="0"/>
      <w:sz w:val="20"/>
      <w:szCs w:val="20"/>
    </w:rPr>
  </w:style>
  <w:style w:type="character" w:customStyle="1" w:styleId="a6">
    <w:name w:val="页眉 字符"/>
    <w:basedOn w:val="a0"/>
    <w:link w:val="a5"/>
    <w:qFormat/>
    <w:rPr>
      <w:kern w:val="2"/>
      <w:sz w:val="18"/>
      <w:szCs w:val="18"/>
    </w:rPr>
  </w:style>
  <w:style w:type="character" w:customStyle="1" w:styleId="a4">
    <w:name w:val="页脚 字符"/>
    <w:basedOn w:val="a0"/>
    <w:link w:val="a3"/>
    <w:rPr>
      <w:kern w:val="2"/>
      <w:sz w:val="18"/>
      <w:szCs w:val="18"/>
    </w:rPr>
  </w:style>
  <w:style w:type="character" w:styleId="a7">
    <w:name w:val="annotation reference"/>
    <w:basedOn w:val="a0"/>
    <w:semiHidden/>
    <w:unhideWhenUsed/>
    <w:rsid w:val="00A646E9"/>
    <w:rPr>
      <w:sz w:val="21"/>
      <w:szCs w:val="21"/>
    </w:rPr>
  </w:style>
  <w:style w:type="paragraph" w:styleId="a8">
    <w:name w:val="annotation text"/>
    <w:basedOn w:val="a"/>
    <w:link w:val="a9"/>
    <w:semiHidden/>
    <w:unhideWhenUsed/>
    <w:rsid w:val="00A646E9"/>
    <w:pPr>
      <w:jc w:val="left"/>
    </w:pPr>
  </w:style>
  <w:style w:type="character" w:customStyle="1" w:styleId="a9">
    <w:name w:val="批注文字 字符"/>
    <w:basedOn w:val="a0"/>
    <w:link w:val="a8"/>
    <w:semiHidden/>
    <w:rsid w:val="00A646E9"/>
    <w:rPr>
      <w:rFonts w:asciiTheme="minorHAnsi" w:eastAsiaTheme="minorEastAsia" w:hAnsiTheme="minorHAnsi" w:cstheme="minorBidi"/>
      <w:kern w:val="2"/>
      <w:sz w:val="21"/>
      <w:szCs w:val="24"/>
    </w:rPr>
  </w:style>
  <w:style w:type="paragraph" w:styleId="aa">
    <w:name w:val="annotation subject"/>
    <w:basedOn w:val="a8"/>
    <w:next w:val="a8"/>
    <w:link w:val="ab"/>
    <w:semiHidden/>
    <w:unhideWhenUsed/>
    <w:rsid w:val="00A646E9"/>
    <w:rPr>
      <w:b/>
      <w:bCs/>
    </w:rPr>
  </w:style>
  <w:style w:type="character" w:customStyle="1" w:styleId="ab">
    <w:name w:val="批注主题 字符"/>
    <w:basedOn w:val="a9"/>
    <w:link w:val="aa"/>
    <w:semiHidden/>
    <w:rsid w:val="00A646E9"/>
    <w:rPr>
      <w:rFonts w:asciiTheme="minorHAnsi" w:eastAsiaTheme="minorEastAsia" w:hAnsiTheme="minorHAnsi" w:cstheme="minorBidi"/>
      <w:b/>
      <w:bCs/>
      <w:kern w:val="2"/>
      <w:sz w:val="21"/>
      <w:szCs w:val="24"/>
    </w:rPr>
  </w:style>
  <w:style w:type="paragraph" w:styleId="ac">
    <w:name w:val="Balloon Text"/>
    <w:basedOn w:val="a"/>
    <w:link w:val="ad"/>
    <w:semiHidden/>
    <w:unhideWhenUsed/>
    <w:rsid w:val="00A646E9"/>
    <w:rPr>
      <w:sz w:val="18"/>
      <w:szCs w:val="18"/>
    </w:rPr>
  </w:style>
  <w:style w:type="character" w:customStyle="1" w:styleId="ad">
    <w:name w:val="批注框文本 字符"/>
    <w:basedOn w:val="a0"/>
    <w:link w:val="ac"/>
    <w:semiHidden/>
    <w:rsid w:val="00A646E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8433A11-5D23-44BF-A6FF-E0AC43B2B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614</Words>
  <Characters>3504</Characters>
  <Application>Microsoft Office Word</Application>
  <DocSecurity>0</DocSecurity>
  <Lines>29</Lines>
  <Paragraphs>8</Paragraphs>
  <ScaleCrop>false</ScaleCrop>
  <Company>china</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dudududu</dc:creator>
  <cp:lastModifiedBy>张恒</cp:lastModifiedBy>
  <cp:revision>30</cp:revision>
  <dcterms:created xsi:type="dcterms:W3CDTF">2014-10-29T12:08:00Z</dcterms:created>
  <dcterms:modified xsi:type="dcterms:W3CDTF">2017-04-13T08:14:00Z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